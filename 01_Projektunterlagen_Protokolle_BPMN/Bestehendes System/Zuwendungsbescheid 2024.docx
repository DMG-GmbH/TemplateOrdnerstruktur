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C2" w:rsidRPr="00180970" w:rsidRDefault="005360C2" w:rsidP="005360C2">
      <w:pPr>
        <w:pStyle w:val="Briefanschrift"/>
        <w:tabs>
          <w:tab w:val="clear" w:pos="6379"/>
          <w:tab w:val="left" w:pos="5954"/>
        </w:tabs>
        <w:outlineLvl w:val="0"/>
        <w:rPr>
          <w:sz w:val="16"/>
          <w:szCs w:val="16"/>
        </w:rPr>
      </w:pPr>
      <w:bookmarkStart w:id="0" w:name="_GoBack"/>
      <w:bookmarkEnd w:id="0"/>
      <w:r w:rsidRPr="00180970">
        <w:rPr>
          <w:sz w:val="16"/>
          <w:szCs w:val="16"/>
        </w:rPr>
        <w:t xml:space="preserve">Regierungspräsidium Kassel · 34112 Kassel </w:t>
      </w:r>
    </w:p>
    <w:tbl>
      <w:tblPr>
        <w:tblW w:w="9709" w:type="dxa"/>
        <w:tblLayout w:type="fixed"/>
        <w:tblCellMar>
          <w:left w:w="70" w:type="dxa"/>
          <w:right w:w="70" w:type="dxa"/>
        </w:tblCellMar>
        <w:tblLook w:val="0000" w:firstRow="0" w:lastRow="0" w:firstColumn="0" w:lastColumn="0" w:noHBand="0" w:noVBand="0"/>
      </w:tblPr>
      <w:tblGrid>
        <w:gridCol w:w="4890"/>
        <w:gridCol w:w="4819"/>
      </w:tblGrid>
      <w:tr w:rsidR="00843AEB" w:rsidRPr="00180970" w:rsidTr="00DD2F66">
        <w:trPr>
          <w:hidden/>
        </w:trPr>
        <w:tc>
          <w:tcPr>
            <w:tcW w:w="4890" w:type="dxa"/>
          </w:tcPr>
          <w:p w:rsidR="00BA2405" w:rsidRPr="002843A4" w:rsidRDefault="001375C4" w:rsidP="00385D04">
            <w:pPr>
              <w:rPr>
                <w:vanish/>
              </w:rPr>
            </w:pPr>
            <w:r w:rsidRPr="002843A4">
              <w:rPr>
                <w:vanish/>
              </w:rPr>
              <w:t>1.</w:t>
            </w:r>
          </w:p>
          <w:p w:rsidR="00947776" w:rsidRDefault="00947776" w:rsidP="00385D04">
            <w:pPr>
              <w:pStyle w:val="Kopfzeile"/>
              <w:tabs>
                <w:tab w:val="clear" w:pos="4536"/>
                <w:tab w:val="clear" w:pos="9072"/>
              </w:tabs>
              <w:ind w:right="-70"/>
            </w:pPr>
          </w:p>
          <w:p w:rsidR="00843AEB" w:rsidRPr="00180970" w:rsidRDefault="008E6ADD" w:rsidP="00385D04">
            <w:pPr>
              <w:pStyle w:val="Kopfzeile"/>
              <w:tabs>
                <w:tab w:val="clear" w:pos="4536"/>
                <w:tab w:val="clear" w:pos="9072"/>
              </w:tabs>
              <w:ind w:right="-70"/>
            </w:pPr>
            <w:r w:rsidRPr="002843A4">
              <w:fldChar w:fldCharType="begin">
                <w:ffData>
                  <w:name w:val="Antragsteller_Name1"/>
                  <w:enabled/>
                  <w:calcOnExit w:val="0"/>
                  <w:textInput/>
                </w:ffData>
              </w:fldChar>
            </w:r>
            <w:bookmarkStart w:id="1" w:name="Antragsteller_Name1"/>
            <w:r w:rsidRPr="002843A4">
              <w:instrText xml:space="preserve"> FORMTEXT </w:instrText>
            </w:r>
            <w:r w:rsidRPr="002843A4">
              <w:fldChar w:fldCharType="separate"/>
            </w:r>
            <w:r w:rsidRPr="002843A4">
              <w:rPr>
                <w:noProof/>
              </w:rPr>
              <w:t> </w:t>
            </w:r>
            <w:r w:rsidRPr="002843A4">
              <w:rPr>
                <w:noProof/>
              </w:rPr>
              <w:t> </w:t>
            </w:r>
            <w:r w:rsidRPr="002843A4">
              <w:rPr>
                <w:noProof/>
              </w:rPr>
              <w:t> </w:t>
            </w:r>
            <w:r w:rsidRPr="002843A4">
              <w:rPr>
                <w:noProof/>
              </w:rPr>
              <w:t> </w:t>
            </w:r>
            <w:r w:rsidRPr="002843A4">
              <w:rPr>
                <w:noProof/>
              </w:rPr>
              <w:t> </w:t>
            </w:r>
            <w:r w:rsidRPr="002843A4">
              <w:fldChar w:fldCharType="end"/>
            </w:r>
            <w:bookmarkEnd w:id="1"/>
          </w:p>
          <w:p w:rsidR="00885E7D" w:rsidRPr="00180970" w:rsidRDefault="008E6ADD" w:rsidP="00385D04">
            <w:pPr>
              <w:pStyle w:val="Kopfzeile"/>
              <w:tabs>
                <w:tab w:val="clear" w:pos="4536"/>
                <w:tab w:val="clear" w:pos="9072"/>
              </w:tabs>
              <w:ind w:right="-70"/>
            </w:pPr>
            <w:r w:rsidRPr="00180970">
              <w:fldChar w:fldCharType="begin">
                <w:ffData>
                  <w:name w:val="Antragsteller_Name2"/>
                  <w:enabled/>
                  <w:calcOnExit w:val="0"/>
                  <w:textInput/>
                </w:ffData>
              </w:fldChar>
            </w:r>
            <w:bookmarkStart w:id="2" w:name="Antragsteller_Name2"/>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2"/>
          </w:p>
          <w:bookmarkStart w:id="3" w:name="Antragsteller_Strasse"/>
          <w:p w:rsidR="00885E7D" w:rsidRPr="00180970" w:rsidRDefault="008E6ADD" w:rsidP="00385D04">
            <w:pPr>
              <w:pStyle w:val="Kopfzeile"/>
              <w:tabs>
                <w:tab w:val="clear" w:pos="4536"/>
                <w:tab w:val="clear" w:pos="9072"/>
              </w:tabs>
              <w:ind w:right="-70"/>
            </w:pPr>
            <w:r w:rsidRPr="00180970">
              <w:fldChar w:fldCharType="begin">
                <w:ffData>
                  <w:name w:val="Antragsteller_Strass"/>
                  <w:enabled/>
                  <w:calcOnExit w:val="0"/>
                  <w:textInput/>
                </w:ffData>
              </w:fldChar>
            </w:r>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3"/>
          </w:p>
          <w:bookmarkStart w:id="4" w:name="Antragsteller_Plz"/>
          <w:p w:rsidR="00843AEB" w:rsidRPr="00180970" w:rsidRDefault="00CC7950" w:rsidP="008560FB">
            <w:pPr>
              <w:pStyle w:val="Kopfzeile"/>
              <w:tabs>
                <w:tab w:val="clear" w:pos="4536"/>
                <w:tab w:val="clear" w:pos="9072"/>
              </w:tabs>
              <w:ind w:right="-70"/>
            </w:pPr>
            <w:r w:rsidRPr="00180970">
              <w:fldChar w:fldCharType="begin">
                <w:ffData>
                  <w:name w:val=""/>
                  <w:enabled/>
                  <w:calcOnExit w:val="0"/>
                  <w:textInput/>
                </w:ffData>
              </w:fldChar>
            </w:r>
            <w:r w:rsidRPr="00180970">
              <w:instrText xml:space="preserve"> FORMTEXT </w:instrText>
            </w:r>
            <w:r w:rsidRPr="00180970">
              <w:fldChar w:fldCharType="separate"/>
            </w:r>
            <w:r w:rsidR="008560FB" w:rsidRPr="00180970">
              <w:rPr>
                <w:noProof/>
              </w:rPr>
              <w:t> </w:t>
            </w:r>
            <w:r w:rsidR="008560FB" w:rsidRPr="00180970">
              <w:rPr>
                <w:noProof/>
              </w:rPr>
              <w:t> </w:t>
            </w:r>
            <w:r w:rsidR="008560FB" w:rsidRPr="00180970">
              <w:rPr>
                <w:noProof/>
              </w:rPr>
              <w:t> </w:t>
            </w:r>
            <w:r w:rsidR="008560FB" w:rsidRPr="00180970">
              <w:rPr>
                <w:noProof/>
              </w:rPr>
              <w:t> </w:t>
            </w:r>
            <w:r w:rsidR="008560FB" w:rsidRPr="00180970">
              <w:rPr>
                <w:noProof/>
              </w:rPr>
              <w:t> </w:t>
            </w:r>
            <w:r w:rsidRPr="00180970">
              <w:fldChar w:fldCharType="end"/>
            </w:r>
            <w:bookmarkEnd w:id="4"/>
            <w:r w:rsidRPr="00180970">
              <w:t xml:space="preserve"> </w:t>
            </w:r>
            <w:bookmarkStart w:id="5" w:name="Antragsteller_Ort"/>
            <w:r w:rsidRPr="00180970">
              <w:fldChar w:fldCharType="begin">
                <w:ffData>
                  <w:name w:val=""/>
                  <w:enabled/>
                  <w:calcOnExit w:val="0"/>
                  <w:textInput/>
                </w:ffData>
              </w:fldChar>
            </w:r>
            <w:r w:rsidRPr="00180970">
              <w:instrText xml:space="preserve"> FORMTEXT </w:instrText>
            </w:r>
            <w:r w:rsidRPr="00180970">
              <w:fldChar w:fldCharType="separate"/>
            </w:r>
            <w:r w:rsidR="008560FB" w:rsidRPr="00180970">
              <w:rPr>
                <w:noProof/>
              </w:rPr>
              <w:t> </w:t>
            </w:r>
            <w:r w:rsidR="008560FB" w:rsidRPr="00180970">
              <w:rPr>
                <w:noProof/>
              </w:rPr>
              <w:t> </w:t>
            </w:r>
            <w:r w:rsidR="008560FB" w:rsidRPr="00180970">
              <w:rPr>
                <w:noProof/>
              </w:rPr>
              <w:t> </w:t>
            </w:r>
            <w:r w:rsidR="008560FB" w:rsidRPr="00180970">
              <w:rPr>
                <w:noProof/>
              </w:rPr>
              <w:t> </w:t>
            </w:r>
            <w:r w:rsidR="008560FB" w:rsidRPr="00180970">
              <w:rPr>
                <w:noProof/>
              </w:rPr>
              <w:t> </w:t>
            </w:r>
            <w:r w:rsidRPr="00180970">
              <w:fldChar w:fldCharType="end"/>
            </w:r>
            <w:bookmarkEnd w:id="5"/>
          </w:p>
        </w:tc>
        <w:tc>
          <w:tcPr>
            <w:tcW w:w="4819" w:type="dxa"/>
          </w:tcPr>
          <w:p w:rsidR="00843AEB" w:rsidRPr="00180970" w:rsidRDefault="00C41EC8" w:rsidP="00385D04">
            <w:pPr>
              <w:pStyle w:val="Formatvorlagegeschftszeichen10pt"/>
              <w:rPr>
                <w:rStyle w:val="Formatvorlagegeschftszeichen10ptChar"/>
                <w:rFonts w:ascii="Arial" w:hAnsi="Arial" w:cs="Arial"/>
                <w:b/>
                <w:sz w:val="16"/>
                <w:szCs w:val="16"/>
              </w:rPr>
            </w:pPr>
            <w:r w:rsidRPr="00C41EC8">
              <w:rPr>
                <w:rFonts w:ascii="Arial" w:hAnsi="Arial" w:cs="Arial"/>
                <w:spacing w:val="-10"/>
              </w:rPr>
              <w:t>Geschäftszeichen</w:t>
            </w:r>
            <w:r w:rsidR="00843AEB" w:rsidRPr="00180970">
              <w:rPr>
                <w:rStyle w:val="Formatvorlagegeschftszeichen10ptChar"/>
                <w:rFonts w:ascii="Arial" w:hAnsi="Arial" w:cs="Arial"/>
                <w:sz w:val="16"/>
                <w:szCs w:val="16"/>
              </w:rPr>
              <w:tab/>
            </w:r>
            <w:r w:rsidR="0039243B">
              <w:rPr>
                <w:rStyle w:val="Formatvorlagegeschftszeichen10ptChar"/>
                <w:rFonts w:ascii="Arial" w:hAnsi="Arial" w:cs="Arial"/>
                <w:sz w:val="20"/>
                <w:szCs w:val="20"/>
              </w:rPr>
              <w:t>57</w:t>
            </w:r>
            <w:r w:rsidR="00843AEB" w:rsidRPr="00180970">
              <w:rPr>
                <w:rStyle w:val="Formatvorlagegeschftszeichen10ptChar"/>
                <w:rFonts w:ascii="Arial" w:hAnsi="Arial" w:cs="Arial"/>
                <w:sz w:val="20"/>
                <w:szCs w:val="20"/>
              </w:rPr>
              <w:t xml:space="preserve"> </w:t>
            </w:r>
            <w:r w:rsidR="00600BB0" w:rsidRPr="00180970">
              <w:rPr>
                <w:rFonts w:ascii="Arial" w:hAnsi="Arial" w:cs="Arial"/>
                <w:szCs w:val="20"/>
              </w:rPr>
              <w:t>–</w:t>
            </w:r>
            <w:r w:rsidR="00843AEB" w:rsidRPr="00180970">
              <w:rPr>
                <w:rFonts w:ascii="Arial" w:hAnsi="Arial" w:cs="Arial"/>
                <w:szCs w:val="20"/>
              </w:rPr>
              <w:t xml:space="preserve"> </w:t>
            </w:r>
            <w:r w:rsidR="00600BB0" w:rsidRPr="00180970">
              <w:rPr>
                <w:rFonts w:ascii="Arial" w:hAnsi="Arial" w:cs="Arial"/>
              </w:rPr>
              <w:t>55b</w:t>
            </w:r>
            <w:r w:rsidR="00CB612A" w:rsidRPr="00180970">
              <w:rPr>
                <w:rFonts w:ascii="Arial" w:hAnsi="Arial" w:cs="Arial"/>
              </w:rPr>
              <w:t>5000</w:t>
            </w:r>
            <w:r w:rsidR="00843AEB" w:rsidRPr="00180970">
              <w:rPr>
                <w:rFonts w:ascii="Arial" w:hAnsi="Arial" w:cs="Arial"/>
              </w:rPr>
              <w:t>/</w:t>
            </w:r>
            <w:bookmarkStart w:id="6" w:name="Aktenzeichen"/>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6"/>
            <w:r w:rsidR="00885E7D" w:rsidRPr="00180970">
              <w:rPr>
                <w:rStyle w:val="Formatvorlagegeschftszeichen10ptChar"/>
                <w:rFonts w:ascii="Arial" w:hAnsi="Arial" w:cs="Arial"/>
                <w:b/>
                <w:sz w:val="16"/>
                <w:szCs w:val="16"/>
              </w:rPr>
              <w:t xml:space="preserve"> </w:t>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Bearbeiter/in</w:t>
            </w:r>
            <w:r w:rsidRPr="00C41EC8">
              <w:rPr>
                <w:rFonts w:ascii="Arial" w:hAnsi="Arial" w:cs="Arial"/>
                <w:sz w:val="24"/>
              </w:rPr>
              <w:t xml:space="preserve"> </w:t>
            </w:r>
            <w:r w:rsidRPr="00180970">
              <w:rPr>
                <w:rFonts w:ascii="Arial" w:hAnsi="Arial" w:cs="Arial"/>
              </w:rPr>
              <w:tab/>
            </w:r>
            <w:bookmarkStart w:id="7" w:name="Sachbearbeiter"/>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7"/>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Durchwahl</w:t>
            </w:r>
            <w:r w:rsidRPr="00180970">
              <w:rPr>
                <w:rFonts w:ascii="Arial" w:hAnsi="Arial" w:cs="Arial"/>
              </w:rPr>
              <w:tab/>
              <w:t>0561 106-</w:t>
            </w:r>
            <w:bookmarkStart w:id="8" w:name="Sachb_Telefon"/>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8"/>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Fax</w:t>
            </w:r>
            <w:r w:rsidRPr="00180970">
              <w:rPr>
                <w:rFonts w:ascii="Arial" w:hAnsi="Arial" w:cs="Arial"/>
              </w:rPr>
              <w:tab/>
            </w:r>
            <w:r w:rsidRPr="00180970">
              <w:rPr>
                <w:rFonts w:ascii="Arial" w:hAnsi="Arial" w:cs="Arial"/>
                <w:noProof/>
                <w:color w:val="000000"/>
                <w:szCs w:val="20"/>
              </w:rPr>
              <w:t xml:space="preserve">0611-32764 </w:t>
            </w:r>
            <w:r w:rsidR="008E6ADD" w:rsidRPr="00180970">
              <w:rPr>
                <w:rFonts w:ascii="Arial" w:hAnsi="Arial" w:cs="Arial"/>
              </w:rPr>
              <w:t>1662</w:t>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E-Mail</w:t>
            </w:r>
            <w:r w:rsidRPr="00180970">
              <w:rPr>
                <w:rStyle w:val="Formatvorlagegeschftszeichen10ptChar"/>
                <w:rFonts w:ascii="Arial" w:hAnsi="Arial" w:cs="Arial"/>
                <w:sz w:val="16"/>
                <w:szCs w:val="16"/>
              </w:rPr>
              <w:tab/>
            </w:r>
            <w:bookmarkStart w:id="9" w:name="Sachb_E_Mail"/>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9"/>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Internet</w:t>
            </w:r>
            <w:r w:rsidRPr="00180970">
              <w:rPr>
                <w:rFonts w:ascii="Arial" w:hAnsi="Arial" w:cs="Arial"/>
              </w:rPr>
              <w:tab/>
            </w:r>
            <w:r w:rsidR="008E6ADD" w:rsidRPr="00180970">
              <w:rPr>
                <w:rFonts w:ascii="Arial" w:hAnsi="Arial" w:cs="Arial"/>
              </w:rPr>
              <w:t>www.rp-kassel.hessen.de</w:t>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Ihr Zeichen</w:t>
            </w:r>
            <w:r w:rsidRPr="00180970">
              <w:rPr>
                <w:rFonts w:ascii="Arial" w:hAnsi="Arial" w:cs="Arial"/>
              </w:rPr>
              <w:tab/>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Ihre Nachricht</w:t>
            </w:r>
            <w:r w:rsidRPr="00180970">
              <w:rPr>
                <w:rFonts w:ascii="Arial" w:hAnsi="Arial" w:cs="Arial"/>
              </w:rPr>
              <w:tab/>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385D04">
            <w:pPr>
              <w:pStyle w:val="Formatvorlagegeschftszeichen10pt"/>
              <w:rPr>
                <w:rFonts w:ascii="Arial" w:hAnsi="Arial" w:cs="Arial"/>
              </w:rPr>
            </w:pPr>
            <w:r w:rsidRPr="00C41EC8">
              <w:rPr>
                <w:rStyle w:val="Formatvorlagegeschftszeichen10ptChar"/>
                <w:rFonts w:ascii="Arial" w:hAnsi="Arial" w:cs="Arial"/>
                <w:sz w:val="20"/>
                <w:szCs w:val="16"/>
              </w:rPr>
              <w:t>Besuchsanschrift</w:t>
            </w:r>
            <w:r w:rsidRPr="00180970">
              <w:rPr>
                <w:rFonts w:ascii="Arial" w:hAnsi="Arial" w:cs="Arial"/>
              </w:rPr>
              <w:tab/>
            </w:r>
            <w:r w:rsidR="005B55EB">
              <w:rPr>
                <w:rFonts w:ascii="Arial" w:hAnsi="Arial" w:cs="Arial"/>
              </w:rPr>
              <w:t>Leuschners</w:t>
            </w:r>
            <w:r w:rsidR="00784079" w:rsidRPr="00180970">
              <w:rPr>
                <w:rFonts w:ascii="Arial" w:hAnsi="Arial" w:cs="Arial"/>
              </w:rPr>
              <w:t>tr.</w:t>
            </w:r>
            <w:r w:rsidR="00600BB0" w:rsidRPr="00180970">
              <w:rPr>
                <w:rFonts w:ascii="Arial" w:hAnsi="Arial" w:cs="Arial"/>
              </w:rPr>
              <w:t xml:space="preserve"> </w:t>
            </w:r>
            <w:r w:rsidR="005B55EB">
              <w:rPr>
                <w:rFonts w:ascii="Arial" w:hAnsi="Arial" w:cs="Arial"/>
              </w:rPr>
              <w:t>71</w:t>
            </w:r>
            <w:r w:rsidR="00784079" w:rsidRPr="00180970">
              <w:rPr>
                <w:rFonts w:ascii="Arial" w:hAnsi="Arial" w:cs="Arial"/>
              </w:rPr>
              <w:t xml:space="preserve">, </w:t>
            </w:r>
            <w:r w:rsidR="005B55EB">
              <w:rPr>
                <w:rFonts w:ascii="Arial" w:hAnsi="Arial" w:cs="Arial"/>
              </w:rPr>
              <w:t xml:space="preserve">34134 </w:t>
            </w:r>
            <w:r w:rsidR="008E6ADD" w:rsidRPr="00180970">
              <w:rPr>
                <w:rFonts w:ascii="Arial" w:hAnsi="Arial" w:cs="Arial"/>
              </w:rPr>
              <w:t>Kassel</w:t>
            </w: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580758">
            <w:pPr>
              <w:pStyle w:val="Formatvorlagegeschftszeichen10pt"/>
              <w:rPr>
                <w:rFonts w:ascii="Arial" w:hAnsi="Arial" w:cs="Arial"/>
              </w:rPr>
            </w:pPr>
            <w:r w:rsidRPr="00C41EC8">
              <w:rPr>
                <w:rStyle w:val="Formatvorlagegeschftszeichen10ptChar"/>
                <w:rFonts w:ascii="Arial" w:hAnsi="Arial" w:cs="Arial"/>
                <w:sz w:val="24"/>
                <w:szCs w:val="16"/>
              </w:rPr>
              <w:t>Datum</w:t>
            </w:r>
            <w:r w:rsidRPr="00180970">
              <w:rPr>
                <w:rFonts w:ascii="Arial" w:hAnsi="Arial" w:cs="Arial"/>
              </w:rPr>
              <w:tab/>
            </w:r>
            <w:r w:rsidR="008E6ADD" w:rsidRPr="00C41EC8">
              <w:rPr>
                <w:rFonts w:ascii="Arial" w:hAnsi="Arial" w:cs="Arial"/>
                <w:sz w:val="24"/>
              </w:rPr>
              <w:t xml:space="preserve">   </w:t>
            </w:r>
            <w:r w:rsidR="004A5887" w:rsidRPr="00C41EC8">
              <w:rPr>
                <w:rFonts w:ascii="Arial" w:hAnsi="Arial" w:cs="Arial"/>
                <w:sz w:val="24"/>
              </w:rPr>
              <w:t xml:space="preserve">  </w:t>
            </w:r>
            <w:r w:rsidR="008E6ADD" w:rsidRPr="00C41EC8">
              <w:rPr>
                <w:rFonts w:ascii="Arial" w:hAnsi="Arial" w:cs="Arial"/>
                <w:sz w:val="24"/>
              </w:rPr>
              <w:t>.</w:t>
            </w:r>
            <w:r w:rsidR="00580758">
              <w:rPr>
                <w:rFonts w:ascii="Arial" w:hAnsi="Arial" w:cs="Arial"/>
                <w:sz w:val="24"/>
              </w:rPr>
              <w:t>06.202</w:t>
            </w:r>
            <w:r w:rsidR="00F379FB">
              <w:rPr>
                <w:rFonts w:ascii="Arial" w:hAnsi="Arial" w:cs="Arial"/>
                <w:sz w:val="24"/>
              </w:rPr>
              <w:t>4</w:t>
            </w:r>
          </w:p>
        </w:tc>
      </w:tr>
    </w:tbl>
    <w:p w:rsidR="00BB4EB7" w:rsidRPr="007069BE" w:rsidRDefault="00BB4EB7" w:rsidP="00BB4EB7">
      <w:pPr>
        <w:spacing w:line="276" w:lineRule="auto"/>
        <w:jc w:val="right"/>
        <w:rPr>
          <w:vanish/>
          <w:sz w:val="22"/>
          <w:szCs w:val="23"/>
        </w:rPr>
      </w:pPr>
      <w:r w:rsidRPr="007069BE">
        <w:rPr>
          <w:vanish/>
          <w:sz w:val="22"/>
          <w:szCs w:val="23"/>
        </w:rPr>
        <w:t>Zur Absendung am:___________</w:t>
      </w:r>
    </w:p>
    <w:p w:rsidR="00BB4EB7" w:rsidRDefault="00BB4EB7" w:rsidP="00BB4EB7">
      <w:pPr>
        <w:spacing w:line="276" w:lineRule="auto"/>
        <w:jc w:val="right"/>
        <w:rPr>
          <w:sz w:val="22"/>
          <w:szCs w:val="23"/>
        </w:rPr>
      </w:pPr>
    </w:p>
    <w:p w:rsidR="000E2BBA" w:rsidRDefault="005467D6" w:rsidP="00BB4EB7">
      <w:pPr>
        <w:spacing w:line="276" w:lineRule="auto"/>
        <w:rPr>
          <w:b/>
          <w:sz w:val="28"/>
        </w:rPr>
      </w:pPr>
      <w:r w:rsidRPr="007069BE">
        <w:rPr>
          <w:noProof/>
          <w:vanish/>
          <w:sz w:val="22"/>
        </w:rPr>
        <mc:AlternateContent>
          <mc:Choice Requires="wps">
            <w:drawing>
              <wp:anchor distT="4294967295" distB="4294967295" distL="114300" distR="114300" simplePos="0" relativeHeight="251657216" behindDoc="0" locked="0" layoutInCell="1" allowOverlap="1" wp14:anchorId="46F59D1A" wp14:editId="5798D432">
                <wp:simplePos x="0" y="0"/>
                <wp:positionH relativeFrom="page">
                  <wp:posOffset>180340</wp:posOffset>
                </wp:positionH>
                <wp:positionV relativeFrom="page">
                  <wp:posOffset>3564254</wp:posOffset>
                </wp:positionV>
                <wp:extent cx="107950" cy="0"/>
                <wp:effectExtent l="0" t="0" r="25400" b="1905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0"/>
                        </a:xfrm>
                        <a:prstGeom prst="line">
                          <a:avLst/>
                        </a:prstGeom>
                        <a:noFill/>
                        <a:ln w="381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0F51A5" id="Gerade Verbindung 2"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80.65pt" to="22.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" strokecolor="windowText" strokeweight=".3pt">
                <o:lock v:ext="edit" shapetype="f"/>
                <w10:wrap anchorx="page" anchory="page"/>
              </v:line>
            </w:pict>
          </mc:Fallback>
        </mc:AlternateContent>
      </w:r>
      <w:r w:rsidRPr="007069BE">
        <w:rPr>
          <w:noProof/>
          <w:vanish/>
          <w:sz w:val="22"/>
        </w:rPr>
        <mc:AlternateContent>
          <mc:Choice Requires="wps">
            <w:drawing>
              <wp:anchor distT="4294967295" distB="4294967295" distL="114300" distR="114300" simplePos="0" relativeHeight="251658240" behindDoc="0" locked="0" layoutInCell="1" allowOverlap="1" wp14:anchorId="1D1175A2" wp14:editId="41DA77CE">
                <wp:simplePos x="0" y="0"/>
                <wp:positionH relativeFrom="page">
                  <wp:posOffset>180340</wp:posOffset>
                </wp:positionH>
                <wp:positionV relativeFrom="page">
                  <wp:posOffset>7129144</wp:posOffset>
                </wp:positionV>
                <wp:extent cx="107950" cy="0"/>
                <wp:effectExtent l="0" t="0" r="2540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0"/>
                        </a:xfrm>
                        <a:prstGeom prst="line">
                          <a:avLst/>
                        </a:prstGeom>
                        <a:noFill/>
                        <a:ln w="381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AA6DFF6" id="Gerade Verbindung 10"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561.35pt" to="22.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" strokecolor="windowText" strokeweight=".3pt">
                <o:lock v:ext="edit" shapetype="f"/>
                <w10:wrap anchorx="page" anchory="page"/>
              </v:line>
            </w:pict>
          </mc:Fallback>
        </mc:AlternateContent>
      </w:r>
      <w:r w:rsidR="000E2BBA" w:rsidRPr="00180970">
        <w:rPr>
          <w:b/>
          <w:sz w:val="28"/>
        </w:rPr>
        <w:t>Ausbildungs</w:t>
      </w:r>
      <w:r w:rsidR="003C06D8" w:rsidRPr="00180970">
        <w:rPr>
          <w:b/>
          <w:sz w:val="28"/>
        </w:rPr>
        <w:t>- und</w:t>
      </w:r>
      <w:r w:rsidR="00707DE9" w:rsidRPr="00180970">
        <w:rPr>
          <w:b/>
          <w:sz w:val="28"/>
        </w:rPr>
        <w:t xml:space="preserve"> </w:t>
      </w:r>
      <w:r w:rsidR="003C06D8" w:rsidRPr="00180970">
        <w:rPr>
          <w:b/>
          <w:sz w:val="28"/>
        </w:rPr>
        <w:t>Qualifizierungsbudget</w:t>
      </w:r>
      <w:r w:rsidR="00787419">
        <w:rPr>
          <w:b/>
          <w:sz w:val="28"/>
        </w:rPr>
        <w:t xml:space="preserve"> (AQB)</w:t>
      </w:r>
      <w:r w:rsidR="000E2BBA" w:rsidRPr="00180970">
        <w:rPr>
          <w:b/>
          <w:sz w:val="28"/>
        </w:rPr>
        <w:t xml:space="preserve"> </w:t>
      </w:r>
      <w:bookmarkStart w:id="10" w:name="Programm_Jahr"/>
      <w:r w:rsidR="006C2967" w:rsidRPr="00180970">
        <w:rPr>
          <w:b/>
          <w:sz w:val="28"/>
        </w:rPr>
        <w:fldChar w:fldCharType="begin">
          <w:ffData>
            <w:name w:val=""/>
            <w:enabled/>
            <w:calcOnExit w:val="0"/>
            <w:textInput/>
          </w:ffData>
        </w:fldChar>
      </w:r>
      <w:r w:rsidR="006C2967" w:rsidRPr="00180970">
        <w:rPr>
          <w:b/>
          <w:sz w:val="28"/>
        </w:rPr>
        <w:instrText xml:space="preserve"> FORMTEXT </w:instrText>
      </w:r>
      <w:r w:rsidR="006C2967" w:rsidRPr="00180970">
        <w:rPr>
          <w:b/>
          <w:sz w:val="28"/>
        </w:rPr>
      </w:r>
      <w:r w:rsidR="006C2967" w:rsidRPr="00180970">
        <w:rPr>
          <w:b/>
          <w:sz w:val="28"/>
        </w:rPr>
        <w:fldChar w:fldCharType="separate"/>
      </w:r>
      <w:r w:rsidR="008560FB" w:rsidRPr="00180970">
        <w:rPr>
          <w:b/>
          <w:noProof/>
          <w:sz w:val="28"/>
        </w:rPr>
        <w:t> </w:t>
      </w:r>
      <w:r w:rsidR="008560FB" w:rsidRPr="00180970">
        <w:rPr>
          <w:b/>
          <w:noProof/>
          <w:sz w:val="28"/>
        </w:rPr>
        <w:t> </w:t>
      </w:r>
      <w:r w:rsidR="008560FB" w:rsidRPr="00180970">
        <w:rPr>
          <w:b/>
          <w:noProof/>
          <w:sz w:val="28"/>
        </w:rPr>
        <w:t> </w:t>
      </w:r>
      <w:r w:rsidR="008560FB" w:rsidRPr="00180970">
        <w:rPr>
          <w:b/>
          <w:noProof/>
          <w:sz w:val="28"/>
        </w:rPr>
        <w:t> </w:t>
      </w:r>
      <w:r w:rsidR="008560FB" w:rsidRPr="00180970">
        <w:rPr>
          <w:b/>
          <w:noProof/>
          <w:sz w:val="28"/>
        </w:rPr>
        <w:t> </w:t>
      </w:r>
      <w:r w:rsidR="006C2967" w:rsidRPr="00180970">
        <w:rPr>
          <w:b/>
          <w:sz w:val="28"/>
        </w:rPr>
        <w:fldChar w:fldCharType="end"/>
      </w:r>
      <w:bookmarkEnd w:id="10"/>
    </w:p>
    <w:p w:rsidR="00F826CD" w:rsidRPr="00180970" w:rsidRDefault="00F826CD" w:rsidP="00BB4EB7">
      <w:pPr>
        <w:spacing w:line="276" w:lineRule="auto"/>
        <w:rPr>
          <w:b/>
          <w:sz w:val="28"/>
        </w:rPr>
      </w:pPr>
      <w:r>
        <w:rPr>
          <w:b/>
          <w:sz w:val="28"/>
        </w:rPr>
        <w:t>Zuwendungsbescheid</w:t>
      </w:r>
    </w:p>
    <w:p w:rsidR="003C06D8" w:rsidRPr="00180970" w:rsidRDefault="00784079" w:rsidP="00A511DB">
      <w:pPr>
        <w:pStyle w:val="Kopfzeile"/>
        <w:tabs>
          <w:tab w:val="clear" w:pos="4536"/>
          <w:tab w:val="clear" w:pos="9072"/>
        </w:tabs>
        <w:spacing w:line="276" w:lineRule="auto"/>
        <w:rPr>
          <w:b/>
        </w:rPr>
      </w:pPr>
      <w:r w:rsidRPr="00180970">
        <w:rPr>
          <w:b/>
        </w:rPr>
        <w:t xml:space="preserve">Ihr Antrag vom </w:t>
      </w:r>
      <w:bookmarkStart w:id="11" w:name="Antragsdatum"/>
      <w:r w:rsidR="00600BB0" w:rsidRPr="00180970">
        <w:rPr>
          <w:b/>
        </w:rPr>
        <w:fldChar w:fldCharType="begin">
          <w:ffData>
            <w:name w:val="Text1"/>
            <w:enabled/>
            <w:calcOnExit w:val="0"/>
            <w:textInput/>
          </w:ffData>
        </w:fldChar>
      </w:r>
      <w:bookmarkStart w:id="12" w:name="Text1"/>
      <w:r w:rsidR="00600BB0" w:rsidRPr="00180970">
        <w:rPr>
          <w:b/>
        </w:rPr>
        <w:instrText xml:space="preserve"> FORMTEXT </w:instrText>
      </w:r>
      <w:r w:rsidR="00600BB0" w:rsidRPr="00180970">
        <w:rPr>
          <w:b/>
        </w:rPr>
      </w:r>
      <w:r w:rsidR="00600BB0" w:rsidRPr="00180970">
        <w:rPr>
          <w:b/>
        </w:rPr>
        <w:fldChar w:fldCharType="separate"/>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rPr>
        <w:fldChar w:fldCharType="end"/>
      </w:r>
      <w:bookmarkEnd w:id="11"/>
      <w:bookmarkEnd w:id="12"/>
      <w:r w:rsidRPr="00180970">
        <w:rPr>
          <w:b/>
        </w:rPr>
        <w:t>, aktualisiert am</w:t>
      </w:r>
      <w:r w:rsidR="00600BB0" w:rsidRPr="00180970">
        <w:rPr>
          <w:b/>
        </w:rPr>
        <w:t xml:space="preserve"> </w:t>
      </w:r>
      <w:r w:rsidR="00600BB0" w:rsidRPr="00180970">
        <w:rPr>
          <w:b/>
        </w:rPr>
        <w:fldChar w:fldCharType="begin">
          <w:ffData>
            <w:name w:val="Text2"/>
            <w:enabled/>
            <w:calcOnExit w:val="0"/>
            <w:textInput/>
          </w:ffData>
        </w:fldChar>
      </w:r>
      <w:bookmarkStart w:id="13" w:name="Text2"/>
      <w:r w:rsidR="00600BB0" w:rsidRPr="00180970">
        <w:rPr>
          <w:b/>
        </w:rPr>
        <w:instrText xml:space="preserve"> FORMTEXT </w:instrText>
      </w:r>
      <w:r w:rsidR="00600BB0" w:rsidRPr="00180970">
        <w:rPr>
          <w:b/>
        </w:rPr>
      </w:r>
      <w:r w:rsidR="00600BB0" w:rsidRPr="00180970">
        <w:rPr>
          <w:b/>
        </w:rPr>
        <w:fldChar w:fldCharType="separate"/>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rPr>
        <w:fldChar w:fldCharType="end"/>
      </w:r>
      <w:bookmarkEnd w:id="13"/>
    </w:p>
    <w:p w:rsidR="00784079" w:rsidRPr="00180970" w:rsidRDefault="00784079" w:rsidP="00A511DB">
      <w:pPr>
        <w:spacing w:line="276" w:lineRule="auto"/>
      </w:pPr>
    </w:p>
    <w:p w:rsidR="00784079" w:rsidRPr="00180970" w:rsidRDefault="00784079" w:rsidP="00A511DB">
      <w:pPr>
        <w:spacing w:line="276" w:lineRule="auto"/>
      </w:pPr>
    </w:p>
    <w:p w:rsidR="00EF3032" w:rsidRPr="00180970" w:rsidRDefault="00340916" w:rsidP="00A511DB">
      <w:pPr>
        <w:spacing w:line="276" w:lineRule="auto"/>
      </w:pPr>
      <w:r w:rsidRPr="00180970">
        <w:t>Sehr geehrte Damen und Herren</w:t>
      </w:r>
      <w:r w:rsidR="00EF3032" w:rsidRPr="00180970">
        <w:t>,</w:t>
      </w:r>
    </w:p>
    <w:p w:rsidR="000E2BBA" w:rsidRPr="00180970" w:rsidRDefault="00EF3032" w:rsidP="00A511DB">
      <w:pPr>
        <w:spacing w:line="276" w:lineRule="auto"/>
      </w:pPr>
      <w:r w:rsidRPr="00180970">
        <w:t xml:space="preserve"> </w:t>
      </w:r>
    </w:p>
    <w:p w:rsidR="008D0F49" w:rsidRDefault="00784079" w:rsidP="008D0F49">
      <w:pPr>
        <w:spacing w:after="240" w:line="276" w:lineRule="auto"/>
        <w:jc w:val="both"/>
        <w:rPr>
          <w:color w:val="000000" w:themeColor="text1"/>
        </w:rPr>
      </w:pPr>
      <w:r w:rsidRPr="00180970">
        <w:t xml:space="preserve">gemäß Ihrem o.g. Antrag bewillige ich einen zweckgebundenen Zuschuss aus hessischen Landesmitteln im Rahmen des Sozialbudgets des </w:t>
      </w:r>
      <w:r w:rsidRPr="00180970">
        <w:rPr>
          <w:b/>
        </w:rPr>
        <w:t xml:space="preserve">Hessischen Ministeriums für </w:t>
      </w:r>
      <w:r w:rsidR="00C73BE3" w:rsidRPr="00C73BE3">
        <w:rPr>
          <w:b/>
        </w:rPr>
        <w:t xml:space="preserve">Arbeit, Integration, Jugend und </w:t>
      </w:r>
      <w:r w:rsidR="00C73BE3">
        <w:rPr>
          <w:b/>
        </w:rPr>
        <w:t>Soziales</w:t>
      </w:r>
      <w:r w:rsidRPr="00180970">
        <w:t xml:space="preserve"> (HMSI) </w:t>
      </w:r>
      <w:r w:rsidR="000508C4">
        <w:rPr>
          <w:color w:val="000000" w:themeColor="text1"/>
        </w:rPr>
        <w:t>in Höhe</w:t>
      </w:r>
      <w:r w:rsidRPr="00180970">
        <w:rPr>
          <w:color w:val="000000" w:themeColor="text1"/>
        </w:rPr>
        <w:t xml:space="preserve"> von</w:t>
      </w:r>
      <w:bookmarkStart w:id="14" w:name="Landesmittel_gesamt"/>
      <w:r w:rsidR="00BD421F">
        <w:rPr>
          <w:color w:val="000000" w:themeColor="text1"/>
        </w:rPr>
        <w:t xml:space="preserve"> bis zu</w:t>
      </w:r>
    </w:p>
    <w:p w:rsidR="00A52EB4" w:rsidRDefault="00C46BAC" w:rsidP="008D0F49">
      <w:pPr>
        <w:spacing w:after="240" w:line="276" w:lineRule="auto"/>
        <w:jc w:val="center"/>
        <w:rPr>
          <w:b/>
          <w:sz w:val="28"/>
        </w:rPr>
      </w:pPr>
      <w:r w:rsidRPr="00180970">
        <w:rPr>
          <w:b/>
          <w:sz w:val="28"/>
        </w:rPr>
        <w:fldChar w:fldCharType="begin">
          <w:ffData>
            <w:name w:val=""/>
            <w:enabled/>
            <w:calcOnExit w:val="0"/>
            <w:textInput/>
          </w:ffData>
        </w:fldChar>
      </w:r>
      <w:r w:rsidRPr="00180970">
        <w:rPr>
          <w:b/>
          <w:sz w:val="28"/>
        </w:rPr>
        <w:instrText xml:space="preserve"> FORMTEXT </w:instrText>
      </w:r>
      <w:r w:rsidRPr="00180970">
        <w:rPr>
          <w:b/>
          <w:sz w:val="28"/>
        </w:rPr>
      </w:r>
      <w:r w:rsidRPr="00180970">
        <w:rPr>
          <w:b/>
          <w:sz w:val="28"/>
        </w:rPr>
        <w:fldChar w:fldCharType="separate"/>
      </w:r>
      <w:r w:rsidRPr="00180970">
        <w:rPr>
          <w:b/>
          <w:noProof/>
          <w:sz w:val="28"/>
        </w:rPr>
        <w:t> </w:t>
      </w:r>
      <w:r w:rsidRPr="00180970">
        <w:rPr>
          <w:b/>
          <w:noProof/>
          <w:sz w:val="28"/>
        </w:rPr>
        <w:t> </w:t>
      </w:r>
      <w:r w:rsidRPr="00180970">
        <w:rPr>
          <w:b/>
          <w:noProof/>
          <w:sz w:val="28"/>
        </w:rPr>
        <w:t> </w:t>
      </w:r>
      <w:r w:rsidRPr="00180970">
        <w:rPr>
          <w:b/>
          <w:noProof/>
          <w:sz w:val="28"/>
        </w:rPr>
        <w:t> </w:t>
      </w:r>
      <w:r w:rsidRPr="00180970">
        <w:rPr>
          <w:b/>
          <w:noProof/>
          <w:sz w:val="28"/>
        </w:rPr>
        <w:t> </w:t>
      </w:r>
      <w:r w:rsidRPr="00180970">
        <w:rPr>
          <w:b/>
          <w:sz w:val="28"/>
        </w:rPr>
        <w:fldChar w:fldCharType="end"/>
      </w:r>
      <w:bookmarkEnd w:id="14"/>
    </w:p>
    <w:p w:rsidR="00F379FB" w:rsidRDefault="00FD0AEC" w:rsidP="00F379FB">
      <w:pPr>
        <w:spacing w:line="276" w:lineRule="auto"/>
        <w:jc w:val="center"/>
      </w:pPr>
      <w:r>
        <w:t xml:space="preserve">Die Fördersumme enthält Integrationsmittel in Höhe von </w:t>
      </w:r>
      <w:r w:rsidRPr="00DC409D">
        <w:rPr>
          <w:b/>
        </w:rPr>
        <w:fldChar w:fldCharType="begin">
          <w:ffData>
            <w:name w:val="Text6"/>
            <w:enabled/>
            <w:calcOnExit w:val="0"/>
            <w:textInput/>
          </w:ffData>
        </w:fldChar>
      </w:r>
      <w:bookmarkStart w:id="15" w:name="Text6"/>
      <w:r w:rsidRPr="00DC409D">
        <w:rPr>
          <w:b/>
        </w:rPr>
        <w:instrText xml:space="preserve"> FORMTEXT </w:instrText>
      </w:r>
      <w:r w:rsidRPr="00DC409D">
        <w:rPr>
          <w:b/>
        </w:rPr>
      </w:r>
      <w:r w:rsidRPr="00DC409D">
        <w:rPr>
          <w:b/>
        </w:rPr>
        <w:fldChar w:fldCharType="separate"/>
      </w:r>
      <w:r w:rsidRPr="00DC409D">
        <w:rPr>
          <w:b/>
          <w:noProof/>
        </w:rPr>
        <w:t> </w:t>
      </w:r>
      <w:r w:rsidRPr="00DC409D">
        <w:rPr>
          <w:b/>
          <w:noProof/>
        </w:rPr>
        <w:t> </w:t>
      </w:r>
      <w:r w:rsidRPr="00DC409D">
        <w:rPr>
          <w:b/>
          <w:noProof/>
        </w:rPr>
        <w:t> </w:t>
      </w:r>
      <w:r w:rsidRPr="00DC409D">
        <w:rPr>
          <w:b/>
          <w:noProof/>
        </w:rPr>
        <w:t> </w:t>
      </w:r>
      <w:r w:rsidRPr="00DC409D">
        <w:rPr>
          <w:b/>
          <w:noProof/>
        </w:rPr>
        <w:t> </w:t>
      </w:r>
      <w:r w:rsidRPr="00DC409D">
        <w:rPr>
          <w:b/>
        </w:rPr>
        <w:fldChar w:fldCharType="end"/>
      </w:r>
      <w:bookmarkEnd w:id="15"/>
      <w:r>
        <w:t xml:space="preserve"> </w:t>
      </w:r>
      <w:r w:rsidRPr="006E68E0">
        <w:t>€</w:t>
      </w:r>
      <w:r w:rsidR="00F379FB">
        <w:t>,</w:t>
      </w:r>
      <w:r w:rsidR="006E68E0">
        <w:br/>
        <w:t xml:space="preserve">Digitalmittel in Höhe von </w:t>
      </w:r>
      <w:r w:rsidR="006E68E0">
        <w:fldChar w:fldCharType="begin">
          <w:ffData>
            <w:name w:val="Text7"/>
            <w:enabled/>
            <w:calcOnExit w:val="0"/>
            <w:textInput/>
          </w:ffData>
        </w:fldChar>
      </w:r>
      <w:bookmarkStart w:id="16" w:name="Text7"/>
      <w:r w:rsidR="006E68E0">
        <w:instrText xml:space="preserve"> FORMTEXT </w:instrText>
      </w:r>
      <w:r w:rsidR="006E68E0">
        <w:fldChar w:fldCharType="separate"/>
      </w:r>
      <w:r w:rsidR="006E68E0">
        <w:rPr>
          <w:noProof/>
        </w:rPr>
        <w:t> </w:t>
      </w:r>
      <w:r w:rsidR="006E68E0">
        <w:rPr>
          <w:noProof/>
        </w:rPr>
        <w:t> </w:t>
      </w:r>
      <w:r w:rsidR="006E68E0">
        <w:rPr>
          <w:noProof/>
        </w:rPr>
        <w:t> </w:t>
      </w:r>
      <w:r w:rsidR="006E68E0">
        <w:rPr>
          <w:noProof/>
        </w:rPr>
        <w:t> </w:t>
      </w:r>
      <w:r w:rsidR="006E68E0">
        <w:rPr>
          <w:noProof/>
        </w:rPr>
        <w:t> </w:t>
      </w:r>
      <w:r w:rsidR="006E68E0">
        <w:fldChar w:fldCharType="end"/>
      </w:r>
      <w:bookmarkEnd w:id="16"/>
      <w:r w:rsidR="006E68E0">
        <w:t xml:space="preserve"> €</w:t>
      </w:r>
      <w:r w:rsidR="00F379FB">
        <w:t xml:space="preserve"> </w:t>
      </w:r>
    </w:p>
    <w:p w:rsidR="00FD0AEC" w:rsidRDefault="00F379FB" w:rsidP="00F379FB">
      <w:pPr>
        <w:spacing w:line="276" w:lineRule="auto"/>
        <w:jc w:val="center"/>
      </w:pPr>
      <w:r>
        <w:t xml:space="preserve">sowie </w:t>
      </w:r>
      <w:r w:rsidR="005E3FFD">
        <w:t xml:space="preserve">Mittel </w:t>
      </w:r>
      <w:r>
        <w:t xml:space="preserve">für Teilzeitausbildung in Höhe von </w:t>
      </w: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rsidR="00FD0AEC" w:rsidRPr="006E68E0">
        <w:t>.</w:t>
      </w:r>
    </w:p>
    <w:p w:rsidR="00F379FB" w:rsidRPr="00FD0AEC" w:rsidRDefault="00F379FB" w:rsidP="00F379FB">
      <w:pPr>
        <w:spacing w:line="276" w:lineRule="auto"/>
        <w:jc w:val="center"/>
      </w:pPr>
    </w:p>
    <w:p w:rsidR="00122A93" w:rsidRPr="00180970" w:rsidRDefault="00122A93" w:rsidP="00A511DB">
      <w:pPr>
        <w:spacing w:after="240" w:line="276" w:lineRule="auto"/>
        <w:jc w:val="center"/>
        <w:rPr>
          <w:b/>
        </w:rPr>
      </w:pPr>
      <w:r w:rsidRPr="00180970">
        <w:rPr>
          <w:b/>
        </w:rPr>
        <w:t xml:space="preserve">Projektlaufzeit: </w:t>
      </w:r>
      <w:bookmarkStart w:id="17" w:name="Durchfuehrung_Beginn"/>
      <w:r w:rsidR="00BE5CD0" w:rsidRPr="00180970">
        <w:rPr>
          <w:b/>
        </w:rPr>
        <w:fldChar w:fldCharType="begin">
          <w:ffData>
            <w:name w:val=""/>
            <w:enabled/>
            <w:calcOnExit w:val="0"/>
            <w:textInput/>
          </w:ffData>
        </w:fldChar>
      </w:r>
      <w:r w:rsidR="00BE5CD0" w:rsidRPr="00180970">
        <w:rPr>
          <w:b/>
        </w:rPr>
        <w:instrText xml:space="preserve"> FORMTEXT </w:instrText>
      </w:r>
      <w:r w:rsidR="00BE5CD0" w:rsidRPr="00180970">
        <w:rPr>
          <w:b/>
        </w:rPr>
      </w:r>
      <w:r w:rsidR="00BE5CD0" w:rsidRPr="00180970">
        <w:rPr>
          <w:b/>
        </w:rPr>
        <w:fldChar w:fldCharType="separate"/>
      </w:r>
      <w:r w:rsidR="008560FB" w:rsidRPr="00180970">
        <w:rPr>
          <w:b/>
          <w:noProof/>
        </w:rPr>
        <w:t> </w:t>
      </w:r>
      <w:r w:rsidR="008560FB" w:rsidRPr="00180970">
        <w:rPr>
          <w:b/>
          <w:noProof/>
        </w:rPr>
        <w:t> </w:t>
      </w:r>
      <w:r w:rsidR="008560FB" w:rsidRPr="00180970">
        <w:rPr>
          <w:b/>
          <w:noProof/>
        </w:rPr>
        <w:t> </w:t>
      </w:r>
      <w:r w:rsidR="008560FB" w:rsidRPr="00180970">
        <w:rPr>
          <w:b/>
          <w:noProof/>
        </w:rPr>
        <w:t> </w:t>
      </w:r>
      <w:r w:rsidR="008560FB" w:rsidRPr="00180970">
        <w:rPr>
          <w:b/>
          <w:noProof/>
        </w:rPr>
        <w:t> </w:t>
      </w:r>
      <w:r w:rsidR="00BE5CD0" w:rsidRPr="00180970">
        <w:rPr>
          <w:b/>
        </w:rPr>
        <w:fldChar w:fldCharType="end"/>
      </w:r>
      <w:bookmarkEnd w:id="17"/>
      <w:r w:rsidR="0099151F" w:rsidRPr="00180970">
        <w:rPr>
          <w:b/>
        </w:rPr>
        <w:t xml:space="preserve"> bis </w:t>
      </w:r>
      <w:bookmarkStart w:id="18" w:name="Durchfuehrung_Ende"/>
      <w:r w:rsidR="00BE5CD0" w:rsidRPr="00180970">
        <w:rPr>
          <w:b/>
        </w:rPr>
        <w:fldChar w:fldCharType="begin">
          <w:ffData>
            <w:name w:val=""/>
            <w:enabled/>
            <w:calcOnExit w:val="0"/>
            <w:textInput/>
          </w:ffData>
        </w:fldChar>
      </w:r>
      <w:r w:rsidR="00BE5CD0" w:rsidRPr="00180970">
        <w:rPr>
          <w:b/>
        </w:rPr>
        <w:instrText xml:space="preserve"> FORMTEXT </w:instrText>
      </w:r>
      <w:r w:rsidR="00BE5CD0" w:rsidRPr="00180970">
        <w:rPr>
          <w:b/>
        </w:rPr>
      </w:r>
      <w:r w:rsidR="00BE5CD0" w:rsidRPr="00180970">
        <w:rPr>
          <w:b/>
        </w:rPr>
        <w:fldChar w:fldCharType="separate"/>
      </w:r>
      <w:r w:rsidR="008560FB" w:rsidRPr="00180970">
        <w:rPr>
          <w:b/>
          <w:noProof/>
        </w:rPr>
        <w:t> </w:t>
      </w:r>
      <w:r w:rsidR="008560FB" w:rsidRPr="00180970">
        <w:rPr>
          <w:b/>
          <w:noProof/>
        </w:rPr>
        <w:t> </w:t>
      </w:r>
      <w:r w:rsidR="008560FB" w:rsidRPr="00180970">
        <w:rPr>
          <w:b/>
          <w:noProof/>
        </w:rPr>
        <w:t> </w:t>
      </w:r>
      <w:r w:rsidR="008560FB" w:rsidRPr="00180970">
        <w:rPr>
          <w:b/>
          <w:noProof/>
        </w:rPr>
        <w:t> </w:t>
      </w:r>
      <w:r w:rsidR="008560FB" w:rsidRPr="00180970">
        <w:rPr>
          <w:b/>
          <w:noProof/>
        </w:rPr>
        <w:t> </w:t>
      </w:r>
      <w:r w:rsidR="00BE5CD0" w:rsidRPr="00180970">
        <w:rPr>
          <w:b/>
        </w:rPr>
        <w:fldChar w:fldCharType="end"/>
      </w:r>
      <w:bookmarkEnd w:id="18"/>
    </w:p>
    <w:p w:rsidR="00784079" w:rsidRPr="00FD0AEC" w:rsidRDefault="00784079" w:rsidP="00A511DB">
      <w:pPr>
        <w:spacing w:line="276" w:lineRule="auto"/>
        <w:rPr>
          <w:sz w:val="14"/>
        </w:rPr>
      </w:pPr>
    </w:p>
    <w:p w:rsidR="00784079" w:rsidRPr="00180970" w:rsidRDefault="00784079" w:rsidP="00A511DB">
      <w:pPr>
        <w:pStyle w:val="Listenabsatz"/>
        <w:numPr>
          <w:ilvl w:val="0"/>
          <w:numId w:val="10"/>
        </w:numPr>
        <w:spacing w:line="276" w:lineRule="auto"/>
        <w:ind w:left="567" w:hanging="567"/>
        <w:rPr>
          <w:b/>
        </w:rPr>
      </w:pPr>
      <w:r w:rsidRPr="00180970">
        <w:rPr>
          <w:b/>
        </w:rPr>
        <w:t>Zweckbindung und Rechtsgrundlage der Förderung</w:t>
      </w:r>
    </w:p>
    <w:p w:rsidR="00784079" w:rsidRPr="00180970" w:rsidRDefault="00784079" w:rsidP="00A511DB">
      <w:pPr>
        <w:pStyle w:val="Listenabsatz"/>
        <w:spacing w:line="276" w:lineRule="auto"/>
        <w:ind w:left="567"/>
        <w:rPr>
          <w:b/>
        </w:rPr>
      </w:pPr>
    </w:p>
    <w:p w:rsidR="00784079" w:rsidRPr="00180970" w:rsidRDefault="00784079" w:rsidP="00B00291">
      <w:pPr>
        <w:spacing w:line="276" w:lineRule="auto"/>
        <w:jc w:val="both"/>
      </w:pPr>
      <w:r w:rsidRPr="00180970">
        <w:t xml:space="preserve">Die Zuwendung ist ausschließlich bestimmt zur Finanzierung der Ausgaben der in Ihrem o. g. Antrag aufgeführten </w:t>
      </w:r>
      <w:r w:rsidR="005A3C3C" w:rsidRPr="005A3C3C">
        <w:t>und in der Zielvereinbarung mit dem HM</w:t>
      </w:r>
      <w:r w:rsidR="005A3C3C">
        <w:t xml:space="preserve">SI </w:t>
      </w:r>
      <w:r w:rsidR="00462EEB">
        <w:t>enthaltenen</w:t>
      </w:r>
      <w:r w:rsidR="005A3C3C">
        <w:t xml:space="preserve"> Einzelmaßnahmen</w:t>
      </w:r>
      <w:r w:rsidRPr="00180970">
        <w:t xml:space="preserve"> im Sinne des Ausbildungs- und Qualifizie</w:t>
      </w:r>
      <w:r w:rsidR="00404A06">
        <w:t>rungsbudgets (Bereich B.1</w:t>
      </w:r>
      <w:r w:rsidRPr="00180970">
        <w:t xml:space="preserve"> der Fördergrundsätze</w:t>
      </w:r>
      <w:r w:rsidRPr="00180970">
        <w:rPr>
          <w:b/>
        </w:rPr>
        <w:t xml:space="preserve"> </w:t>
      </w:r>
      <w:r w:rsidRPr="00180970">
        <w:t>des</w:t>
      </w:r>
      <w:r w:rsidRPr="00180970">
        <w:rPr>
          <w:b/>
        </w:rPr>
        <w:t xml:space="preserve"> </w:t>
      </w:r>
      <w:r w:rsidRPr="00180970">
        <w:t xml:space="preserve">HMSI, veröffentlicht im Staatsanzeiger Nr. </w:t>
      </w:r>
      <w:r w:rsidR="00F92CA2">
        <w:t>26</w:t>
      </w:r>
      <w:r w:rsidR="007069BE" w:rsidRPr="00B67793">
        <w:t xml:space="preserve"> vom 2</w:t>
      </w:r>
      <w:r w:rsidR="00F92CA2">
        <w:t>6</w:t>
      </w:r>
      <w:r w:rsidR="007069BE" w:rsidRPr="00B67793">
        <w:t xml:space="preserve">. </w:t>
      </w:r>
      <w:r w:rsidR="00F92CA2">
        <w:t>Juni</w:t>
      </w:r>
      <w:r w:rsidR="007069BE" w:rsidRPr="00B67793">
        <w:t xml:space="preserve"> 20</w:t>
      </w:r>
      <w:r w:rsidR="00F92CA2">
        <w:t>23</w:t>
      </w:r>
      <w:r w:rsidR="007069BE" w:rsidRPr="00B67793">
        <w:t xml:space="preserve">, Seite </w:t>
      </w:r>
      <w:r w:rsidR="00F92CA2">
        <w:t>822</w:t>
      </w:r>
      <w:r w:rsidR="007069BE" w:rsidRPr="00B67793">
        <w:t xml:space="preserve"> ff.</w:t>
      </w:r>
      <w:r w:rsidRPr="00180970">
        <w:t>)</w:t>
      </w:r>
      <w:r w:rsidR="00170D73" w:rsidRPr="00180970">
        <w:t xml:space="preserve"> </w:t>
      </w:r>
      <w:r w:rsidR="005A3C3C">
        <w:t xml:space="preserve">sowie </w:t>
      </w:r>
      <w:r w:rsidR="00170D73" w:rsidRPr="00180970">
        <w:t>der - sofern noch nicht geschehen – noch vorzu</w:t>
      </w:r>
      <w:r w:rsidR="00787419">
        <w:t xml:space="preserve">legenden aktualisierten </w:t>
      </w:r>
      <w:r w:rsidR="00170D73" w:rsidRPr="00180970">
        <w:t>Ausbil</w:t>
      </w:r>
      <w:r w:rsidR="00787419">
        <w:t>dungs-und Arbeitsmarktstrategie</w:t>
      </w:r>
      <w:r w:rsidRPr="00180970">
        <w:t xml:space="preserve">. </w:t>
      </w:r>
    </w:p>
    <w:p w:rsidR="00170D73" w:rsidRPr="00180970" w:rsidRDefault="00170D73" w:rsidP="00B00291">
      <w:pPr>
        <w:spacing w:line="276" w:lineRule="auto"/>
        <w:jc w:val="both"/>
      </w:pPr>
    </w:p>
    <w:p w:rsidR="006A5F77" w:rsidRDefault="006A5F77" w:rsidP="00B00291">
      <w:pPr>
        <w:spacing w:line="276" w:lineRule="auto"/>
        <w:jc w:val="both"/>
      </w:pPr>
    </w:p>
    <w:p w:rsidR="006A5F77" w:rsidRDefault="006A5F77" w:rsidP="00B00291">
      <w:pPr>
        <w:spacing w:line="276" w:lineRule="auto"/>
        <w:jc w:val="both"/>
      </w:pPr>
    </w:p>
    <w:p w:rsidR="00784079" w:rsidRPr="00180970" w:rsidRDefault="00784079" w:rsidP="00B00291">
      <w:pPr>
        <w:spacing w:line="276" w:lineRule="auto"/>
        <w:jc w:val="both"/>
      </w:pPr>
      <w:r w:rsidRPr="00180970">
        <w:lastRenderedPageBreak/>
        <w:t xml:space="preserve">Die Zuwendung wird als Projektförderung im Wege der Festbetragsfinanzierung gewährt. </w:t>
      </w:r>
    </w:p>
    <w:p w:rsidR="00784079" w:rsidRPr="00180970" w:rsidRDefault="00784079" w:rsidP="00A511DB">
      <w:pPr>
        <w:spacing w:line="276" w:lineRule="auto"/>
      </w:pPr>
    </w:p>
    <w:p w:rsidR="00F6239D" w:rsidRDefault="00462EEB" w:rsidP="00F6239D">
      <w:pPr>
        <w:spacing w:line="276" w:lineRule="auto"/>
        <w:jc w:val="both"/>
      </w:pPr>
      <w:r>
        <w:t xml:space="preserve">Maßgebliche </w:t>
      </w:r>
      <w:r w:rsidR="00784079" w:rsidRPr="00F6239D">
        <w:t xml:space="preserve">Inhalte dieses Zuwendungsbescheids sind: </w:t>
      </w:r>
    </w:p>
    <w:p w:rsidR="00784079" w:rsidRPr="00F6239D" w:rsidRDefault="00784079" w:rsidP="00F6239D">
      <w:pPr>
        <w:pStyle w:val="Listenabsatz"/>
        <w:numPr>
          <w:ilvl w:val="0"/>
          <w:numId w:val="7"/>
        </w:numPr>
        <w:spacing w:line="276" w:lineRule="auto"/>
        <w:jc w:val="both"/>
      </w:pPr>
      <w:r w:rsidRPr="00F6239D">
        <w:t>Die Allgemeinen Nebenbestimmungen für Zuwendungen zur Projektförderung an Gebietskörperschaften und Zusammenschlüsse von Gebietskörperschaften (ANBest-GK)</w:t>
      </w:r>
      <w:r w:rsidR="004D29C5" w:rsidRPr="00F6239D">
        <w:t xml:space="preserve"> mit Aus</w:t>
      </w:r>
      <w:r w:rsidR="00E75AE2" w:rsidRPr="00F6239D">
        <w:t xml:space="preserve">nahme der </w:t>
      </w:r>
      <w:r w:rsidR="00D80BA8" w:rsidRPr="00F6239D">
        <w:t>Nummern</w:t>
      </w:r>
      <w:r w:rsidR="00B41EAA">
        <w:t xml:space="preserve"> 5.1.5, 8.3.1 und 8.5 Satz 1</w:t>
      </w:r>
    </w:p>
    <w:p w:rsidR="00784079" w:rsidRPr="00F6239D" w:rsidRDefault="00784079" w:rsidP="00D80BA8">
      <w:pPr>
        <w:pStyle w:val="Listenabsatz"/>
        <w:numPr>
          <w:ilvl w:val="0"/>
          <w:numId w:val="7"/>
        </w:numPr>
        <w:spacing w:line="276" w:lineRule="auto"/>
        <w:jc w:val="both"/>
      </w:pPr>
      <w:r w:rsidRPr="00F6239D">
        <w:t xml:space="preserve">B.1 und C.2 der Fördergrundsätze des HMSI, veröffentlicht im Staatsanzeiger </w:t>
      </w:r>
      <w:r w:rsidR="000A7221" w:rsidRPr="00F6239D">
        <w:br/>
      </w:r>
      <w:r w:rsidRPr="00F6239D">
        <w:t xml:space="preserve">Nr. </w:t>
      </w:r>
      <w:r w:rsidR="00F92CA2">
        <w:t>26</w:t>
      </w:r>
      <w:r w:rsidR="000A7221" w:rsidRPr="00F6239D">
        <w:t xml:space="preserve"> vom 2</w:t>
      </w:r>
      <w:r w:rsidR="00F92CA2">
        <w:t>6</w:t>
      </w:r>
      <w:r w:rsidR="000A7221" w:rsidRPr="00F6239D">
        <w:t xml:space="preserve">. </w:t>
      </w:r>
      <w:r w:rsidR="00F92CA2">
        <w:t>Juni</w:t>
      </w:r>
      <w:r w:rsidR="000A7221" w:rsidRPr="00F6239D">
        <w:t xml:space="preserve"> 20</w:t>
      </w:r>
      <w:r w:rsidR="00F92CA2">
        <w:t>23</w:t>
      </w:r>
      <w:r w:rsidR="000A7221" w:rsidRPr="00F6239D">
        <w:t xml:space="preserve">, Seite </w:t>
      </w:r>
      <w:r w:rsidR="00F92CA2">
        <w:t>822</w:t>
      </w:r>
      <w:r w:rsidR="000A7221" w:rsidRPr="00F6239D">
        <w:t xml:space="preserve"> ff.</w:t>
      </w:r>
      <w:r w:rsidRPr="00F6239D">
        <w:rPr>
          <w:b/>
        </w:rPr>
        <w:t xml:space="preserve"> </w:t>
      </w:r>
    </w:p>
    <w:p w:rsidR="00FD59E6" w:rsidRDefault="00784079" w:rsidP="00D80BA8">
      <w:pPr>
        <w:spacing w:line="276" w:lineRule="auto"/>
        <w:jc w:val="both"/>
      </w:pPr>
      <w:r w:rsidRPr="00F6239D">
        <w:tab/>
      </w:r>
    </w:p>
    <w:p w:rsidR="00784079" w:rsidRPr="00F6239D" w:rsidRDefault="00784079" w:rsidP="00A511DB">
      <w:pPr>
        <w:pStyle w:val="Listenabsatz"/>
        <w:numPr>
          <w:ilvl w:val="0"/>
          <w:numId w:val="11"/>
        </w:numPr>
        <w:spacing w:line="276" w:lineRule="auto"/>
        <w:ind w:left="709" w:hanging="709"/>
        <w:rPr>
          <w:b/>
        </w:rPr>
      </w:pPr>
      <w:r w:rsidRPr="00F6239D">
        <w:rPr>
          <w:b/>
        </w:rPr>
        <w:t>Zuwendungsfähige Ausgaben</w:t>
      </w:r>
    </w:p>
    <w:p w:rsidR="00784079" w:rsidRPr="00F6239D" w:rsidRDefault="00784079" w:rsidP="00A511DB">
      <w:pPr>
        <w:pStyle w:val="Listenabsatz"/>
        <w:spacing w:line="276" w:lineRule="auto"/>
        <w:ind w:left="709"/>
        <w:rPr>
          <w:b/>
        </w:rPr>
      </w:pPr>
    </w:p>
    <w:p w:rsidR="00784079" w:rsidRPr="00F6239D" w:rsidRDefault="00784079" w:rsidP="00A511DB">
      <w:pPr>
        <w:pStyle w:val="Listenabsatz"/>
        <w:spacing w:line="276" w:lineRule="auto"/>
        <w:ind w:left="1080" w:hanging="1080"/>
      </w:pPr>
      <w:r w:rsidRPr="00F6239D">
        <w:t xml:space="preserve">Die zuwendungsfähigen Ausgaben werden auf </w:t>
      </w:r>
      <w:bookmarkStart w:id="19" w:name="Mittel_gesamt"/>
      <w:r w:rsidR="00600BB0" w:rsidRPr="00F6239D">
        <w:fldChar w:fldCharType="begin">
          <w:ffData>
            <w:name w:val="Text3"/>
            <w:enabled/>
            <w:calcOnExit w:val="0"/>
            <w:textInput/>
          </w:ffData>
        </w:fldChar>
      </w:r>
      <w:bookmarkStart w:id="20" w:name="Text3"/>
      <w:r w:rsidR="00600BB0" w:rsidRPr="00F6239D">
        <w:instrText xml:space="preserve"> FORMTEXT </w:instrText>
      </w:r>
      <w:r w:rsidR="00600BB0" w:rsidRPr="00F6239D">
        <w:fldChar w:fldCharType="separate"/>
      </w:r>
      <w:r w:rsidR="00600BB0" w:rsidRPr="00F6239D">
        <w:rPr>
          <w:noProof/>
        </w:rPr>
        <w:t> </w:t>
      </w:r>
      <w:r w:rsidR="00600BB0" w:rsidRPr="00F6239D">
        <w:rPr>
          <w:noProof/>
        </w:rPr>
        <w:t> </w:t>
      </w:r>
      <w:r w:rsidR="00600BB0" w:rsidRPr="00F6239D">
        <w:rPr>
          <w:noProof/>
        </w:rPr>
        <w:t> </w:t>
      </w:r>
      <w:r w:rsidR="00600BB0" w:rsidRPr="00F6239D">
        <w:rPr>
          <w:noProof/>
        </w:rPr>
        <w:t> </w:t>
      </w:r>
      <w:r w:rsidR="00600BB0" w:rsidRPr="00F6239D">
        <w:rPr>
          <w:noProof/>
        </w:rPr>
        <w:t> </w:t>
      </w:r>
      <w:r w:rsidR="00600BB0" w:rsidRPr="00F6239D">
        <w:fldChar w:fldCharType="end"/>
      </w:r>
      <w:bookmarkEnd w:id="19"/>
      <w:bookmarkEnd w:id="20"/>
      <w:r w:rsidRPr="00F6239D">
        <w:t xml:space="preserve"> festgesetzt.</w:t>
      </w:r>
    </w:p>
    <w:p w:rsidR="00B339CD" w:rsidRPr="00F6239D" w:rsidRDefault="00B339CD" w:rsidP="00A511DB">
      <w:pPr>
        <w:pStyle w:val="Listenabsatz"/>
        <w:spacing w:line="276" w:lineRule="auto"/>
      </w:pPr>
    </w:p>
    <w:p w:rsidR="00784079" w:rsidRPr="00F6239D" w:rsidRDefault="00F6239D" w:rsidP="00A511DB">
      <w:pPr>
        <w:pStyle w:val="Listenabsatz"/>
        <w:numPr>
          <w:ilvl w:val="0"/>
          <w:numId w:val="11"/>
        </w:numPr>
        <w:spacing w:line="276" w:lineRule="auto"/>
        <w:ind w:left="709" w:hanging="709"/>
        <w:rPr>
          <w:b/>
        </w:rPr>
      </w:pPr>
      <w:r w:rsidRPr="00F6239D">
        <w:rPr>
          <w:b/>
        </w:rPr>
        <w:t>Mittel</w:t>
      </w:r>
      <w:r w:rsidR="004D29C5" w:rsidRPr="00F6239D">
        <w:rPr>
          <w:b/>
        </w:rPr>
        <w:t>auszahlung</w:t>
      </w:r>
    </w:p>
    <w:p w:rsidR="00802B30" w:rsidRPr="00097B91" w:rsidRDefault="00784079" w:rsidP="00802B30">
      <w:pPr>
        <w:spacing w:line="276" w:lineRule="auto"/>
      </w:pPr>
      <w:r w:rsidRPr="00F6239D">
        <w:rPr>
          <w:u w:val="single"/>
        </w:rPr>
        <w:br/>
      </w:r>
      <w:r w:rsidR="00611560" w:rsidRPr="00F6239D">
        <w:t xml:space="preserve">Die Zuwendung </w:t>
      </w:r>
      <w:r w:rsidR="00BF63FD" w:rsidRPr="00F6239D">
        <w:t>wird</w:t>
      </w:r>
      <w:r w:rsidR="00611560" w:rsidRPr="00F6239D">
        <w:t xml:space="preserve"> Ihnen </w:t>
      </w:r>
      <w:r w:rsidR="00637364" w:rsidRPr="00F6239D">
        <w:t xml:space="preserve">in Höhe der </w:t>
      </w:r>
      <w:r w:rsidR="00BF63FD" w:rsidRPr="00F6239D">
        <w:t xml:space="preserve">folgenden </w:t>
      </w:r>
      <w:r w:rsidR="00611560" w:rsidRPr="00F6239D">
        <w:t xml:space="preserve">Teilbeträge zu den festgesetzten </w:t>
      </w:r>
      <w:r w:rsidR="00BF63FD" w:rsidRPr="00F6239D">
        <w:t>Auszah</w:t>
      </w:r>
      <w:r w:rsidR="00BF63FD">
        <w:t>lt</w:t>
      </w:r>
      <w:r w:rsidR="00611560" w:rsidRPr="00097B91">
        <w:t xml:space="preserve">erminen </w:t>
      </w:r>
      <w:r w:rsidR="00BF63FD">
        <w:t>ausgezahlt</w:t>
      </w:r>
      <w:r w:rsidR="00D93C9C">
        <w:t>:</w:t>
      </w:r>
      <w:r w:rsidR="00611560" w:rsidRPr="00097B91">
        <w:t xml:space="preserve"> </w:t>
      </w:r>
    </w:p>
    <w:p w:rsidR="00F42A4E" w:rsidRDefault="00F42A4E" w:rsidP="00097B91">
      <w:pPr>
        <w:spacing w:line="276" w:lineRule="auto"/>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897"/>
        <w:gridCol w:w="1897"/>
        <w:gridCol w:w="1898"/>
        <w:gridCol w:w="1898"/>
      </w:tblGrid>
      <w:tr w:rsidR="004B7085" w:rsidTr="002261DA">
        <w:tc>
          <w:tcPr>
            <w:tcW w:w="1897" w:type="dxa"/>
          </w:tcPr>
          <w:p w:rsidR="004B7085" w:rsidRPr="00097B91" w:rsidRDefault="004B7085" w:rsidP="004B7085">
            <w:pPr>
              <w:jc w:val="center"/>
              <w:rPr>
                <w:sz w:val="22"/>
                <w:szCs w:val="22"/>
              </w:rPr>
            </w:pPr>
            <w:r w:rsidRPr="00097B91">
              <w:rPr>
                <w:sz w:val="22"/>
                <w:szCs w:val="22"/>
              </w:rPr>
              <w:t>Haushaltsjahr</w:t>
            </w:r>
          </w:p>
          <w:p w:rsidR="004B7085" w:rsidRDefault="004B7085" w:rsidP="004B7085">
            <w:pPr>
              <w:spacing w:line="276" w:lineRule="auto"/>
              <w:jc w:val="center"/>
            </w:pPr>
          </w:p>
        </w:tc>
        <w:tc>
          <w:tcPr>
            <w:tcW w:w="1897" w:type="dxa"/>
          </w:tcPr>
          <w:p w:rsidR="004B7085" w:rsidRPr="00097B91" w:rsidRDefault="004B7085" w:rsidP="004B7085">
            <w:pPr>
              <w:jc w:val="center"/>
              <w:rPr>
                <w:sz w:val="22"/>
                <w:szCs w:val="22"/>
              </w:rPr>
            </w:pPr>
            <w:r w:rsidRPr="00097B91">
              <w:rPr>
                <w:sz w:val="22"/>
                <w:szCs w:val="22"/>
              </w:rPr>
              <w:t>Fördersumme gesamt</w:t>
            </w:r>
          </w:p>
        </w:tc>
        <w:tc>
          <w:tcPr>
            <w:tcW w:w="1897" w:type="dxa"/>
          </w:tcPr>
          <w:p w:rsidR="004B7085" w:rsidRPr="00097B91" w:rsidRDefault="004B7085" w:rsidP="004B7085">
            <w:pPr>
              <w:jc w:val="center"/>
              <w:rPr>
                <w:sz w:val="22"/>
                <w:szCs w:val="22"/>
              </w:rPr>
            </w:pPr>
            <w:r>
              <w:rPr>
                <w:sz w:val="22"/>
                <w:szCs w:val="22"/>
              </w:rPr>
              <w:t>Teilbetrag</w:t>
            </w:r>
            <w:r w:rsidRPr="00097B91">
              <w:rPr>
                <w:sz w:val="22"/>
                <w:szCs w:val="22"/>
              </w:rPr>
              <w:t xml:space="preserve"> zum </w:t>
            </w:r>
            <w:r>
              <w:rPr>
                <w:sz w:val="22"/>
                <w:szCs w:val="22"/>
              </w:rPr>
              <w:t>01.05.</w:t>
            </w:r>
          </w:p>
        </w:tc>
        <w:tc>
          <w:tcPr>
            <w:tcW w:w="1898" w:type="dxa"/>
          </w:tcPr>
          <w:p w:rsidR="004B7085" w:rsidRPr="00097B91" w:rsidRDefault="004B7085" w:rsidP="004B7085">
            <w:pPr>
              <w:jc w:val="center"/>
              <w:rPr>
                <w:sz w:val="22"/>
                <w:szCs w:val="22"/>
              </w:rPr>
            </w:pPr>
            <w:r>
              <w:rPr>
                <w:sz w:val="22"/>
                <w:szCs w:val="22"/>
              </w:rPr>
              <w:t>Teilbetrag</w:t>
            </w:r>
            <w:r w:rsidRPr="00097B91">
              <w:rPr>
                <w:sz w:val="22"/>
                <w:szCs w:val="22"/>
              </w:rPr>
              <w:t xml:space="preserve"> zum</w:t>
            </w:r>
            <w:r>
              <w:rPr>
                <w:sz w:val="22"/>
                <w:szCs w:val="22"/>
              </w:rPr>
              <w:t xml:space="preserve"> </w:t>
            </w:r>
            <w:r w:rsidRPr="00097B91">
              <w:rPr>
                <w:sz w:val="22"/>
                <w:szCs w:val="22"/>
              </w:rPr>
              <w:t>01</w:t>
            </w:r>
            <w:r>
              <w:rPr>
                <w:sz w:val="22"/>
                <w:szCs w:val="22"/>
              </w:rPr>
              <w:t>.09.</w:t>
            </w:r>
          </w:p>
        </w:tc>
        <w:tc>
          <w:tcPr>
            <w:tcW w:w="1898" w:type="dxa"/>
          </w:tcPr>
          <w:p w:rsidR="004B7085" w:rsidRPr="00097B91" w:rsidRDefault="004B7085" w:rsidP="004B7085">
            <w:pPr>
              <w:jc w:val="center"/>
              <w:rPr>
                <w:sz w:val="22"/>
                <w:szCs w:val="22"/>
              </w:rPr>
            </w:pPr>
            <w:r>
              <w:rPr>
                <w:sz w:val="22"/>
                <w:szCs w:val="22"/>
              </w:rPr>
              <w:t>Teilbetrag</w:t>
            </w:r>
            <w:r w:rsidRPr="00097B91">
              <w:rPr>
                <w:sz w:val="22"/>
                <w:szCs w:val="22"/>
              </w:rPr>
              <w:t xml:space="preserve"> zum 01</w:t>
            </w:r>
            <w:r>
              <w:rPr>
                <w:sz w:val="22"/>
                <w:szCs w:val="22"/>
              </w:rPr>
              <w:t>.12.</w:t>
            </w:r>
          </w:p>
        </w:tc>
      </w:tr>
      <w:tr w:rsidR="004B7085" w:rsidTr="002261DA">
        <w:tc>
          <w:tcPr>
            <w:tcW w:w="1897" w:type="dxa"/>
          </w:tcPr>
          <w:p w:rsidR="004B7085" w:rsidRDefault="00CB0B9E" w:rsidP="000508C4">
            <w:pPr>
              <w:spacing w:line="276" w:lineRule="auto"/>
              <w:jc w:val="center"/>
            </w:pPr>
            <w:r>
              <w:t>202</w:t>
            </w:r>
            <w:r w:rsidR="00F379FB">
              <w:t>4</w:t>
            </w:r>
          </w:p>
        </w:tc>
        <w:tc>
          <w:tcPr>
            <w:tcW w:w="1897" w:type="dxa"/>
          </w:tcPr>
          <w:p w:rsidR="004B7085" w:rsidRDefault="002261DA" w:rsidP="00097B91">
            <w:pPr>
              <w:spacing w:line="276" w:lineRule="auto"/>
              <w:jc w:val="center"/>
            </w:pPr>
            <w:r>
              <w:fldChar w:fldCharType="begin"/>
            </w:r>
            <w:r>
              <w:instrText xml:space="preserve"> SUM() \# "#.##0,00 €;(#.##0,00 €)" </w:instrText>
            </w:r>
            <w:r>
              <w:fldChar w:fldCharType="end"/>
            </w:r>
            <w:r w:rsidR="005E070E">
              <w:fldChar w:fldCharType="begin">
                <w:ffData>
                  <w:name w:val="HH_Betrag"/>
                  <w:enabled/>
                  <w:calcOnExit w:val="0"/>
                  <w:textInput>
                    <w:type w:val="number"/>
                    <w:format w:val="#.##0,00 €;(#.##0,00 €)"/>
                  </w:textInput>
                </w:ffData>
              </w:fldChar>
            </w:r>
            <w:bookmarkStart w:id="21" w:name="HH_Betrag"/>
            <w:r w:rsidR="005E070E">
              <w:instrText xml:space="preserve"> FORMTEXT </w:instrText>
            </w:r>
            <w:r w:rsidR="005E070E">
              <w:fldChar w:fldCharType="separate"/>
            </w:r>
            <w:r w:rsidR="00A04B03">
              <w:rPr>
                <w:noProof/>
              </w:rPr>
              <w:t> </w:t>
            </w:r>
            <w:r w:rsidR="00A04B03">
              <w:rPr>
                <w:noProof/>
              </w:rPr>
              <w:t> </w:t>
            </w:r>
            <w:r w:rsidR="00A04B03">
              <w:rPr>
                <w:noProof/>
              </w:rPr>
              <w:t> </w:t>
            </w:r>
            <w:r w:rsidR="00A04B03">
              <w:rPr>
                <w:noProof/>
              </w:rPr>
              <w:t> </w:t>
            </w:r>
            <w:r w:rsidR="00A04B03">
              <w:rPr>
                <w:noProof/>
              </w:rPr>
              <w:t> </w:t>
            </w:r>
            <w:r w:rsidR="005E070E">
              <w:fldChar w:fldCharType="end"/>
            </w:r>
            <w:bookmarkEnd w:id="21"/>
            <w:r w:rsidR="0045064D">
              <w:t xml:space="preserve"> €</w:t>
            </w:r>
          </w:p>
        </w:tc>
        <w:tc>
          <w:tcPr>
            <w:tcW w:w="1897" w:type="dxa"/>
          </w:tcPr>
          <w:p w:rsidR="004B7085" w:rsidRDefault="004B7085" w:rsidP="00097B91">
            <w:pPr>
              <w:spacing w:line="276" w:lineRule="auto"/>
              <w:jc w:val="center"/>
            </w:pP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r>
      <w:tr w:rsidR="004B7085" w:rsidTr="002261DA">
        <w:tc>
          <w:tcPr>
            <w:tcW w:w="1897" w:type="dxa"/>
          </w:tcPr>
          <w:p w:rsidR="004B7085" w:rsidRDefault="004B7085" w:rsidP="000508C4">
            <w:pPr>
              <w:spacing w:line="276" w:lineRule="auto"/>
              <w:jc w:val="center"/>
            </w:pPr>
            <w:r>
              <w:t>202</w:t>
            </w:r>
            <w:r w:rsidR="00F379FB">
              <w:t>5</w:t>
            </w:r>
          </w:p>
        </w:tc>
        <w:bookmarkStart w:id="22" w:name="VE1_Betrag"/>
        <w:tc>
          <w:tcPr>
            <w:tcW w:w="1897" w:type="dxa"/>
          </w:tcPr>
          <w:p w:rsidR="004B7085" w:rsidRDefault="004B7085" w:rsidP="00097B91">
            <w:pPr>
              <w:spacing w:line="276"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22"/>
            <w:r w:rsidR="0045064D">
              <w:t xml:space="preserve"> €</w:t>
            </w:r>
          </w:p>
        </w:tc>
        <w:tc>
          <w:tcPr>
            <w:tcW w:w="1897"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r>
      <w:tr w:rsidR="004B7085" w:rsidTr="002261DA">
        <w:tc>
          <w:tcPr>
            <w:tcW w:w="1897" w:type="dxa"/>
          </w:tcPr>
          <w:p w:rsidR="004B7085" w:rsidRDefault="004B7085" w:rsidP="000508C4">
            <w:pPr>
              <w:spacing w:line="276" w:lineRule="auto"/>
              <w:jc w:val="center"/>
            </w:pPr>
            <w:r>
              <w:t>202</w:t>
            </w:r>
            <w:r w:rsidR="00F379FB">
              <w:t>6</w:t>
            </w:r>
          </w:p>
        </w:tc>
        <w:bookmarkStart w:id="23" w:name="VE2_Betrag"/>
        <w:tc>
          <w:tcPr>
            <w:tcW w:w="1897" w:type="dxa"/>
          </w:tcPr>
          <w:p w:rsidR="004B7085" w:rsidRDefault="004B7085" w:rsidP="00097B91">
            <w:pPr>
              <w:spacing w:line="276"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23"/>
            <w:r w:rsidR="0045064D">
              <w:t xml:space="preserve"> €</w:t>
            </w:r>
          </w:p>
        </w:tc>
        <w:tc>
          <w:tcPr>
            <w:tcW w:w="1897"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r>
      <w:tr w:rsidR="004B7085" w:rsidTr="002261DA">
        <w:tc>
          <w:tcPr>
            <w:tcW w:w="1897" w:type="dxa"/>
          </w:tcPr>
          <w:p w:rsidR="004B7085" w:rsidRDefault="004B7085" w:rsidP="000508C4">
            <w:pPr>
              <w:spacing w:line="276" w:lineRule="auto"/>
              <w:jc w:val="center"/>
            </w:pPr>
            <w:r>
              <w:t>202</w:t>
            </w:r>
            <w:r w:rsidR="00F379FB">
              <w:t>7</w:t>
            </w:r>
          </w:p>
        </w:tc>
        <w:bookmarkStart w:id="24" w:name="VE3_Betrag"/>
        <w:tc>
          <w:tcPr>
            <w:tcW w:w="1897" w:type="dxa"/>
          </w:tcPr>
          <w:p w:rsidR="004B7085" w:rsidRDefault="004B7085" w:rsidP="00097B91">
            <w:pPr>
              <w:spacing w:line="276"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24"/>
            <w:r w:rsidR="0045064D">
              <w:t xml:space="preserve"> €</w:t>
            </w:r>
          </w:p>
        </w:tc>
        <w:tc>
          <w:tcPr>
            <w:tcW w:w="1897"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r>
      <w:tr w:rsidR="004B7085" w:rsidTr="002261DA">
        <w:tc>
          <w:tcPr>
            <w:tcW w:w="1897" w:type="dxa"/>
          </w:tcPr>
          <w:p w:rsidR="004B7085" w:rsidRDefault="004B7085" w:rsidP="000508C4">
            <w:pPr>
              <w:spacing w:line="276" w:lineRule="auto"/>
              <w:jc w:val="center"/>
            </w:pPr>
            <w:r>
              <w:t>202</w:t>
            </w:r>
            <w:r w:rsidR="00F379FB">
              <w:t>8</w:t>
            </w:r>
          </w:p>
        </w:tc>
        <w:bookmarkStart w:id="25" w:name="VE4_Betrag"/>
        <w:tc>
          <w:tcPr>
            <w:tcW w:w="1897" w:type="dxa"/>
          </w:tcPr>
          <w:p w:rsidR="004B7085" w:rsidRDefault="004B7085" w:rsidP="00097B91">
            <w:pPr>
              <w:spacing w:line="276"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25"/>
            <w:r w:rsidR="0045064D">
              <w:t xml:space="preserve"> €</w:t>
            </w:r>
          </w:p>
        </w:tc>
        <w:tc>
          <w:tcPr>
            <w:tcW w:w="1897" w:type="dxa"/>
          </w:tcPr>
          <w:p w:rsidR="004B7085" w:rsidRDefault="00B933C1" w:rsidP="00B933C1">
            <w:pPr>
              <w:spacing w:line="276" w:lineRule="auto"/>
            </w:pPr>
            <w:r>
              <w:t xml:space="preserve">      </w:t>
            </w:r>
          </w:p>
        </w:tc>
        <w:tc>
          <w:tcPr>
            <w:tcW w:w="1898" w:type="dxa"/>
          </w:tcPr>
          <w:p w:rsidR="004B7085" w:rsidRDefault="004B7085" w:rsidP="00097B91">
            <w:pPr>
              <w:spacing w:line="276" w:lineRule="auto"/>
              <w:jc w:val="center"/>
            </w:pPr>
          </w:p>
        </w:tc>
        <w:tc>
          <w:tcPr>
            <w:tcW w:w="1898" w:type="dxa"/>
          </w:tcPr>
          <w:p w:rsidR="004B7085" w:rsidRDefault="004B7085" w:rsidP="00097B91">
            <w:pPr>
              <w:spacing w:line="276"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rsidR="0045064D">
              <w:t xml:space="preserve"> €</w:t>
            </w:r>
          </w:p>
        </w:tc>
      </w:tr>
    </w:tbl>
    <w:p w:rsidR="00F42A4E" w:rsidRPr="00097B91" w:rsidRDefault="00F42A4E" w:rsidP="00097B91">
      <w:pPr>
        <w:spacing w:line="276" w:lineRule="auto"/>
        <w:jc w:val="center"/>
      </w:pPr>
    </w:p>
    <w:p w:rsidR="00462EEB" w:rsidRDefault="00462EEB" w:rsidP="00462EEB">
      <w:pPr>
        <w:spacing w:line="276" w:lineRule="auto"/>
        <w:jc w:val="both"/>
      </w:pPr>
      <w:r w:rsidRPr="002D7D3E">
        <w:t>Eine anderweitige Verteilung der Zuwendungsraten entsprechend dem Projekt</w:t>
      </w:r>
      <w:r>
        <w:t>verlauf</w:t>
      </w:r>
      <w:r w:rsidRPr="002D7D3E">
        <w:t xml:space="preserve"> bleibt vorbehalten. </w:t>
      </w:r>
    </w:p>
    <w:p w:rsidR="00802B30" w:rsidRDefault="00802B30" w:rsidP="00802B30">
      <w:pPr>
        <w:spacing w:line="276" w:lineRule="auto"/>
        <w:jc w:val="both"/>
      </w:pPr>
      <w:r w:rsidRPr="00180970">
        <w:t>Die Zuwendung darf die tatsächlich entstandenen zuwendungsfähigen Ausgaben nicht übersteigen. Mehrausgaben gehen zu Lasten des Zuwendungsempfängers. Ausgaben, die nicht im Projektzeitraum entstehen, sind nicht zuwendungsfähig.</w:t>
      </w:r>
    </w:p>
    <w:p w:rsidR="00462EEB" w:rsidRDefault="00462EEB" w:rsidP="00802B30">
      <w:pPr>
        <w:spacing w:line="276" w:lineRule="auto"/>
        <w:jc w:val="both"/>
      </w:pPr>
    </w:p>
    <w:p w:rsidR="00802B30" w:rsidRDefault="002D7D3E" w:rsidP="00802B30">
      <w:pPr>
        <w:spacing w:line="276" w:lineRule="auto"/>
        <w:jc w:val="both"/>
      </w:pPr>
      <w:r w:rsidRPr="002D7D3E">
        <w:t>Die mit der Zuwendung angeschafften Gegenstände sind 10 Jahre für den Zuwendungszweck zu verwenden.</w:t>
      </w:r>
    </w:p>
    <w:p w:rsidR="002D7D3E" w:rsidRDefault="002D7D3E" w:rsidP="0066356A">
      <w:pPr>
        <w:spacing w:line="276" w:lineRule="auto"/>
        <w:jc w:val="both"/>
      </w:pPr>
    </w:p>
    <w:p w:rsidR="00204056" w:rsidRDefault="00204056" w:rsidP="00F826CD">
      <w:pPr>
        <w:spacing w:line="288" w:lineRule="auto"/>
      </w:pPr>
      <w:r w:rsidRPr="00204056">
        <w:t>Ausgezahlte Zuwendungen, die nicht mehr benötigt werden, sind spätestens am Ende der Projektlaufzeit schriftlich mitzuteilen und nach erfolgter Rückmeldung des Regierungspräsidiums Kassel (RPKS) auf das nachstehend genannte Konto zu überweisen:</w:t>
      </w:r>
    </w:p>
    <w:p w:rsidR="00F826CD" w:rsidRPr="00180970" w:rsidRDefault="00F826CD" w:rsidP="00F826CD">
      <w:pPr>
        <w:spacing w:line="288" w:lineRule="auto"/>
      </w:pPr>
      <w:r w:rsidRPr="00180970">
        <w:t xml:space="preserve">Empfänger: </w:t>
      </w:r>
      <w:r w:rsidRPr="00180970">
        <w:tab/>
        <w:t>HCC-HMSI Transfer</w:t>
      </w:r>
    </w:p>
    <w:p w:rsidR="00F826CD" w:rsidRPr="00180970" w:rsidRDefault="00F826CD" w:rsidP="00F826CD">
      <w:pPr>
        <w:spacing w:line="288" w:lineRule="auto"/>
      </w:pPr>
      <w:r w:rsidRPr="00180970">
        <w:t>IBAN:</w:t>
      </w:r>
      <w:r w:rsidRPr="00180970">
        <w:tab/>
      </w:r>
      <w:r w:rsidRPr="00180970">
        <w:tab/>
        <w:t>DE43 5005 0000 0001 0062 79</w:t>
      </w:r>
    </w:p>
    <w:p w:rsidR="00F826CD" w:rsidRPr="00180970" w:rsidRDefault="00F826CD" w:rsidP="00F826CD">
      <w:pPr>
        <w:spacing w:line="288" w:lineRule="auto"/>
      </w:pPr>
      <w:r w:rsidRPr="00180970">
        <w:t>BIC:</w:t>
      </w:r>
      <w:r w:rsidRPr="00180970">
        <w:tab/>
      </w:r>
      <w:r w:rsidRPr="00180970">
        <w:tab/>
        <w:t>HELADEFFXXX</w:t>
      </w:r>
    </w:p>
    <w:p w:rsidR="00F826CD" w:rsidRPr="00180970" w:rsidRDefault="00F826CD" w:rsidP="00F826CD">
      <w:pPr>
        <w:spacing w:line="288" w:lineRule="auto"/>
      </w:pPr>
      <w:r w:rsidRPr="00180970">
        <w:t xml:space="preserve">Kreditinstitut:  Landesbank Hessen-Thüringen </w:t>
      </w:r>
    </w:p>
    <w:p w:rsidR="004C1F38" w:rsidRDefault="00F826CD" w:rsidP="00273B3F">
      <w:pPr>
        <w:spacing w:line="288" w:lineRule="auto"/>
      </w:pPr>
      <w:r w:rsidRPr="00180970">
        <w:t xml:space="preserve">Verwendungszweck: </w:t>
      </w:r>
      <w:bookmarkStart w:id="26" w:name="Aktenzeichen_1"/>
      <w:r w:rsidRPr="00180970">
        <w:fldChar w:fldCharType="begin">
          <w:ffData>
            <w:name w:val=""/>
            <w:enabled/>
            <w:calcOnExit w:val="0"/>
            <w:textInput/>
          </w:ffData>
        </w:fldChar>
      </w:r>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26"/>
      <w:r w:rsidRPr="00180970">
        <w:t>-Rückzahlung</w:t>
      </w:r>
      <w:r w:rsidR="00F379FB">
        <w:t>-2795 0030 2024</w:t>
      </w:r>
      <w:r w:rsidR="00BE2968">
        <w:t xml:space="preserve"> </w:t>
      </w:r>
      <w:bookmarkStart w:id="27" w:name="Aktenzeichen_2"/>
    </w:p>
    <w:p w:rsidR="005661C1" w:rsidRDefault="005661C1" w:rsidP="00273B3F">
      <w:pPr>
        <w:spacing w:line="288" w:lineRule="auto"/>
      </w:pPr>
    </w:p>
    <w:p w:rsidR="005661C1" w:rsidRDefault="005661C1" w:rsidP="00273B3F">
      <w:pPr>
        <w:spacing w:line="288" w:lineRule="auto"/>
        <w:rPr>
          <w:i/>
        </w:rPr>
      </w:pPr>
    </w:p>
    <w:bookmarkEnd w:id="27"/>
    <w:p w:rsidR="00784079" w:rsidRPr="004C1F38" w:rsidRDefault="00784079" w:rsidP="004C1F38">
      <w:pPr>
        <w:pStyle w:val="Listenabsatz"/>
        <w:numPr>
          <w:ilvl w:val="0"/>
          <w:numId w:val="11"/>
        </w:numPr>
        <w:spacing w:line="276" w:lineRule="auto"/>
        <w:jc w:val="both"/>
        <w:rPr>
          <w:b/>
        </w:rPr>
      </w:pPr>
      <w:r w:rsidRPr="004C1F38">
        <w:rPr>
          <w:b/>
        </w:rPr>
        <w:t>Verwendungsnachweis</w:t>
      </w:r>
    </w:p>
    <w:p w:rsidR="00784079" w:rsidRPr="00180970" w:rsidRDefault="00784079" w:rsidP="00A511DB">
      <w:pPr>
        <w:spacing w:line="276" w:lineRule="auto"/>
      </w:pPr>
    </w:p>
    <w:p w:rsidR="00784079" w:rsidRDefault="00784079" w:rsidP="00B00291">
      <w:pPr>
        <w:spacing w:line="276" w:lineRule="auto"/>
        <w:jc w:val="both"/>
      </w:pPr>
      <w:r w:rsidRPr="00180970">
        <w:t xml:space="preserve">Jährlich bis zum </w:t>
      </w:r>
      <w:r w:rsidRPr="00037A17">
        <w:rPr>
          <w:b/>
        </w:rPr>
        <w:t>31. M</w:t>
      </w:r>
      <w:r w:rsidR="000508C4">
        <w:rPr>
          <w:b/>
        </w:rPr>
        <w:t>ai</w:t>
      </w:r>
      <w:r w:rsidRPr="00180970">
        <w:t xml:space="preserve"> des folgenden Haushaltsjahres ist dem R</w:t>
      </w:r>
      <w:r w:rsidR="006360C8">
        <w:t>PKS</w:t>
      </w:r>
      <w:r w:rsidRPr="00180970">
        <w:t xml:space="preserve"> ein Zwischenverwendungsnachweis in einfacher Ausfertigung einschließlich des Sachberichtes für die im Berichtsjahr abgeschlossenen Maßnahmen vorzulegen. </w:t>
      </w:r>
    </w:p>
    <w:p w:rsidR="005661C1" w:rsidRPr="00180970" w:rsidRDefault="005661C1" w:rsidP="00B00291">
      <w:pPr>
        <w:spacing w:line="276" w:lineRule="auto"/>
        <w:jc w:val="both"/>
      </w:pPr>
    </w:p>
    <w:p w:rsidR="005661C1" w:rsidRDefault="00784079" w:rsidP="005661C1">
      <w:pPr>
        <w:spacing w:line="288" w:lineRule="auto"/>
      </w:pPr>
      <w:r w:rsidRPr="00180970">
        <w:t xml:space="preserve">Innerhalb von </w:t>
      </w:r>
      <w:r w:rsidRPr="00037A17">
        <w:rPr>
          <w:b/>
        </w:rPr>
        <w:t xml:space="preserve">6 Monaten </w:t>
      </w:r>
      <w:r w:rsidRPr="00492865">
        <w:rPr>
          <w:b/>
        </w:rPr>
        <w:t xml:space="preserve">nach </w:t>
      </w:r>
      <w:r w:rsidR="002F2E0A" w:rsidRPr="00492865">
        <w:rPr>
          <w:b/>
        </w:rPr>
        <w:t>Beendigung der letzten Einzelmaßnahme</w:t>
      </w:r>
      <w:r w:rsidRPr="00492865">
        <w:t xml:space="preserve"> </w:t>
      </w:r>
      <w:r w:rsidRPr="00180970">
        <w:t>ist gegenüber dem R</w:t>
      </w:r>
      <w:r w:rsidR="006360C8">
        <w:t>PKS</w:t>
      </w:r>
      <w:r w:rsidRPr="00180970">
        <w:t xml:space="preserve"> die Verwendung der Zuwendung im Bewilligungszeitraum durch Vorlage eines Gesamtverwendungsnachweises vorzulegen. </w:t>
      </w:r>
      <w:r w:rsidR="005661C1">
        <w:t xml:space="preserve">Ich weise darauf hin, dass innerhalb dieses Zeitraums evtl. entstehende Rückzahlungen zu erfolgen haben, da ab dem Folgemonat auf den Erstattungsbetrag Zinsen erhoben werden. </w:t>
      </w:r>
    </w:p>
    <w:p w:rsidR="005661C1" w:rsidRDefault="005661C1" w:rsidP="00B00291">
      <w:pPr>
        <w:spacing w:line="276" w:lineRule="auto"/>
        <w:jc w:val="both"/>
      </w:pPr>
    </w:p>
    <w:p w:rsidR="00784079" w:rsidRDefault="00784079" w:rsidP="00B00291">
      <w:pPr>
        <w:spacing w:line="276" w:lineRule="auto"/>
        <w:jc w:val="both"/>
      </w:pPr>
      <w:r w:rsidRPr="00180970">
        <w:t xml:space="preserve">Dem Gesamtverwendungsnachweis </w:t>
      </w:r>
      <w:r w:rsidR="00607B16">
        <w:t xml:space="preserve">ist </w:t>
      </w:r>
      <w:r w:rsidRPr="00180970">
        <w:t>der Sachbericht für die im letzten Berichtsjahr abgeschlossenen Maßnahmen beizufügen. Die Ausgaben sind nach Maßnahme</w:t>
      </w:r>
      <w:r w:rsidR="00FE6C08">
        <w:t>n</w:t>
      </w:r>
      <w:r w:rsidRPr="00180970">
        <w:t>arten separat aufzuführen. Mit Abgabe des Verwendungsnachweises ist ausdrücklich zu erklären, dass die einschlägigen Vergabe</w:t>
      </w:r>
      <w:r w:rsidR="00991637">
        <w:softHyphen/>
      </w:r>
      <w:r w:rsidRPr="00180970">
        <w:t>bestimmungen des Zuwendungsbescheides eingehalten wurden, bzw. dass das Zuwendungsrecht ordnungsgemäß umgesetzt wurde.</w:t>
      </w:r>
    </w:p>
    <w:p w:rsidR="00784079" w:rsidRPr="00180970" w:rsidRDefault="00784079" w:rsidP="00A511DB">
      <w:pPr>
        <w:spacing w:line="276" w:lineRule="auto"/>
      </w:pPr>
    </w:p>
    <w:p w:rsidR="00784079" w:rsidRPr="00180970" w:rsidRDefault="00784079" w:rsidP="00A511DB">
      <w:pPr>
        <w:pStyle w:val="Listenabsatz"/>
        <w:numPr>
          <w:ilvl w:val="0"/>
          <w:numId w:val="11"/>
        </w:numPr>
        <w:spacing w:line="276" w:lineRule="auto"/>
        <w:ind w:left="567" w:hanging="567"/>
        <w:rPr>
          <w:b/>
        </w:rPr>
      </w:pPr>
      <w:r w:rsidRPr="00180970">
        <w:rPr>
          <w:b/>
        </w:rPr>
        <w:t xml:space="preserve">Nebenbestimmungen </w:t>
      </w:r>
    </w:p>
    <w:p w:rsidR="00784079" w:rsidRPr="00180970" w:rsidRDefault="00784079" w:rsidP="00A511DB">
      <w:pPr>
        <w:pStyle w:val="Listenabsatz"/>
        <w:spacing w:line="276" w:lineRule="auto"/>
        <w:ind w:left="567"/>
        <w:rPr>
          <w:b/>
        </w:rPr>
      </w:pPr>
    </w:p>
    <w:p w:rsidR="00784079" w:rsidRDefault="00AC5F01" w:rsidP="00B00291">
      <w:pPr>
        <w:pStyle w:val="Listenabsatz"/>
        <w:numPr>
          <w:ilvl w:val="0"/>
          <w:numId w:val="12"/>
        </w:numPr>
        <w:spacing w:line="276" w:lineRule="auto"/>
        <w:ind w:left="567" w:hanging="567"/>
        <w:jc w:val="both"/>
        <w:rPr>
          <w:b/>
        </w:rPr>
      </w:pPr>
      <w:r>
        <w:rPr>
          <w:b/>
        </w:rPr>
        <w:t>Detailplanung</w:t>
      </w:r>
    </w:p>
    <w:p w:rsidR="00462EEB" w:rsidRPr="00180970" w:rsidRDefault="00462EEB" w:rsidP="00462EEB">
      <w:pPr>
        <w:pStyle w:val="Listenabsatz"/>
        <w:spacing w:line="276" w:lineRule="auto"/>
        <w:ind w:left="567"/>
        <w:jc w:val="both"/>
        <w:rPr>
          <w:b/>
        </w:rPr>
      </w:pPr>
    </w:p>
    <w:p w:rsidR="00D93C9C" w:rsidRPr="00BF0750" w:rsidRDefault="00423DFF" w:rsidP="00B00291">
      <w:pPr>
        <w:pStyle w:val="Listenabsatz"/>
        <w:spacing w:line="276" w:lineRule="auto"/>
        <w:ind w:left="567"/>
        <w:jc w:val="both"/>
      </w:pPr>
      <w:r w:rsidRPr="00BF0750">
        <w:t xml:space="preserve">Die Angaben zu den Maßnahmendetails aller Einzelmaßnahmen, die bei Antragstellung noch nicht vollständig eingereicht wurden, sind im Laufe des Antragsjahres zu aktualisieren und vorzulegen. </w:t>
      </w:r>
      <w:r w:rsidR="00AF3326" w:rsidRPr="00BF0750">
        <w:t>N</w:t>
      </w:r>
      <w:r w:rsidR="00D93C9C" w:rsidRPr="00BF0750">
        <w:t xml:space="preserve">eu hinzukommende Maßnahmen müssen mit dem HMSI abgestimmt und anschließend beim </w:t>
      </w:r>
      <w:r w:rsidR="000A2F2B" w:rsidRPr="00BF0750">
        <w:t>R</w:t>
      </w:r>
      <w:r w:rsidR="006360C8" w:rsidRPr="00BF0750">
        <w:t>PKS</w:t>
      </w:r>
      <w:r w:rsidR="00D93C9C" w:rsidRPr="00BF0750">
        <w:t xml:space="preserve"> beantragt werden.</w:t>
      </w:r>
    </w:p>
    <w:p w:rsidR="00D93C9C" w:rsidRDefault="00D93C9C" w:rsidP="00B00291">
      <w:pPr>
        <w:pStyle w:val="Listenabsatz"/>
        <w:spacing w:line="276" w:lineRule="auto"/>
        <w:ind w:left="567"/>
        <w:jc w:val="both"/>
      </w:pPr>
    </w:p>
    <w:p w:rsidR="00784079" w:rsidRDefault="00784079" w:rsidP="00B00291">
      <w:pPr>
        <w:pStyle w:val="Listenabsatz"/>
        <w:numPr>
          <w:ilvl w:val="0"/>
          <w:numId w:val="12"/>
        </w:numPr>
        <w:spacing w:line="276" w:lineRule="auto"/>
        <w:ind w:left="567" w:hanging="567"/>
        <w:jc w:val="both"/>
        <w:rPr>
          <w:b/>
        </w:rPr>
      </w:pPr>
      <w:r w:rsidRPr="00180970">
        <w:rPr>
          <w:b/>
        </w:rPr>
        <w:t>Teilnehmenden-Monitoring</w:t>
      </w:r>
    </w:p>
    <w:p w:rsidR="00462EEB" w:rsidRPr="00180970" w:rsidRDefault="00462EEB" w:rsidP="00462EEB">
      <w:pPr>
        <w:pStyle w:val="Listenabsatz"/>
        <w:spacing w:line="276" w:lineRule="auto"/>
        <w:ind w:left="567"/>
        <w:jc w:val="both"/>
        <w:rPr>
          <w:b/>
        </w:rPr>
      </w:pPr>
    </w:p>
    <w:p w:rsidR="00204056" w:rsidRDefault="00F237E5" w:rsidP="00204056">
      <w:pPr>
        <w:spacing w:line="276" w:lineRule="auto"/>
        <w:ind w:left="567"/>
        <w:jc w:val="both"/>
      </w:pPr>
      <w:r>
        <w:t>Gemäß Bereich B.1.6 der o. g. Fördergrundsätze ist der Zuwendungsempfänger verpflichtet, die für die Begleitung und Bewertung des Projektes notwendigen Daten und Informationen für das Berichtswesen zur Verfügung zu stellen (Teilnehmenden-Monitoring). Hier</w:t>
      </w:r>
      <w:r w:rsidR="0072122E">
        <w:t>zu sind die erhobenen D</w:t>
      </w:r>
      <w:r>
        <w:t xml:space="preserve">aten im </w:t>
      </w:r>
      <w:r w:rsidR="00717379">
        <w:t>vom RP</w:t>
      </w:r>
      <w:r w:rsidR="00022237">
        <w:t>KS</w:t>
      </w:r>
      <w:r w:rsidR="00717379">
        <w:t xml:space="preserve"> zur Verfügung gestellten </w:t>
      </w:r>
      <w:r>
        <w:t>Online-Portal zu erfassen</w:t>
      </w:r>
      <w:r w:rsidR="0072122E">
        <w:t>.</w:t>
      </w:r>
      <w:r>
        <w:t xml:space="preserve"> </w:t>
      </w:r>
    </w:p>
    <w:p w:rsidR="00204056" w:rsidRDefault="00204056" w:rsidP="00204056">
      <w:pPr>
        <w:spacing w:line="276" w:lineRule="auto"/>
        <w:ind w:left="567"/>
        <w:jc w:val="both"/>
      </w:pPr>
    </w:p>
    <w:p w:rsidR="00204056" w:rsidRDefault="00204056" w:rsidP="00204056">
      <w:pPr>
        <w:spacing w:line="276" w:lineRule="auto"/>
        <w:ind w:left="567"/>
        <w:jc w:val="both"/>
      </w:pPr>
      <w:r>
        <w:t xml:space="preserve">Die Monitoring-Daten sind </w:t>
      </w:r>
    </w:p>
    <w:p w:rsidR="00204056" w:rsidRDefault="00204056" w:rsidP="00204056">
      <w:pPr>
        <w:pStyle w:val="Listenabsatz"/>
        <w:numPr>
          <w:ilvl w:val="0"/>
          <w:numId w:val="18"/>
        </w:numPr>
        <w:spacing w:line="276" w:lineRule="auto"/>
        <w:jc w:val="both"/>
      </w:pPr>
      <w:r w:rsidRPr="007E1D72">
        <w:rPr>
          <w:b/>
        </w:rPr>
        <w:t>vier Wochen</w:t>
      </w:r>
      <w:r>
        <w:t xml:space="preserve"> nach Beendigung einer Maßnahme per </w:t>
      </w:r>
      <w:r w:rsidRPr="00C16500">
        <w:rPr>
          <w:b/>
        </w:rPr>
        <w:t>Maßnahmenabschluss</w:t>
      </w:r>
    </w:p>
    <w:p w:rsidR="00204056" w:rsidRDefault="00204056" w:rsidP="00204056">
      <w:pPr>
        <w:pStyle w:val="Listenabsatz"/>
        <w:numPr>
          <w:ilvl w:val="0"/>
          <w:numId w:val="18"/>
        </w:numPr>
        <w:spacing w:line="276" w:lineRule="auto"/>
        <w:jc w:val="both"/>
      </w:pPr>
      <w:r>
        <w:t xml:space="preserve">sowie </w:t>
      </w:r>
      <w:r w:rsidRPr="007E1D72">
        <w:rPr>
          <w:b/>
        </w:rPr>
        <w:t>jedes Jahr</w:t>
      </w:r>
      <w:r>
        <w:t xml:space="preserve"> </w:t>
      </w:r>
    </w:p>
    <w:p w:rsidR="00204056" w:rsidRDefault="00204056" w:rsidP="00204056">
      <w:pPr>
        <w:pStyle w:val="Listenabsatz"/>
        <w:numPr>
          <w:ilvl w:val="1"/>
          <w:numId w:val="18"/>
        </w:numPr>
        <w:spacing w:line="276" w:lineRule="auto"/>
        <w:jc w:val="both"/>
      </w:pPr>
      <w:r>
        <w:t xml:space="preserve">zum </w:t>
      </w:r>
      <w:r w:rsidRPr="007E1D72">
        <w:rPr>
          <w:b/>
        </w:rPr>
        <w:t>31. Januar</w:t>
      </w:r>
      <w:r>
        <w:t xml:space="preserve"> per </w:t>
      </w:r>
      <w:r w:rsidRPr="00C16500">
        <w:rPr>
          <w:b/>
        </w:rPr>
        <w:t>Jahresmeldung</w:t>
      </w:r>
      <w:r>
        <w:t xml:space="preserve"> </w:t>
      </w:r>
      <w:r w:rsidRPr="00445BF9">
        <w:t xml:space="preserve">und </w:t>
      </w:r>
    </w:p>
    <w:p w:rsidR="00204056" w:rsidRDefault="00204056" w:rsidP="00204056">
      <w:pPr>
        <w:pStyle w:val="Listenabsatz"/>
        <w:numPr>
          <w:ilvl w:val="1"/>
          <w:numId w:val="18"/>
        </w:numPr>
        <w:spacing w:line="276" w:lineRule="auto"/>
        <w:jc w:val="both"/>
      </w:pPr>
      <w:r w:rsidRPr="00445BF9">
        <w:t xml:space="preserve">zum </w:t>
      </w:r>
      <w:r w:rsidRPr="00C16500">
        <w:rPr>
          <w:b/>
        </w:rPr>
        <w:t xml:space="preserve">31. </w:t>
      </w:r>
      <w:r>
        <w:rPr>
          <w:b/>
        </w:rPr>
        <w:t>August</w:t>
      </w:r>
      <w:r w:rsidRPr="00811246">
        <w:t xml:space="preserve"> </w:t>
      </w:r>
      <w:r>
        <w:t xml:space="preserve">als </w:t>
      </w:r>
      <w:r w:rsidRPr="00C16500">
        <w:rPr>
          <w:b/>
        </w:rPr>
        <w:t>Zwischenmeldung</w:t>
      </w:r>
      <w:r>
        <w:t xml:space="preserve"> </w:t>
      </w:r>
    </w:p>
    <w:p w:rsidR="00204056" w:rsidRDefault="00204056" w:rsidP="00204056">
      <w:pPr>
        <w:spacing w:line="276" w:lineRule="auto"/>
        <w:ind w:left="567"/>
        <w:jc w:val="both"/>
      </w:pPr>
      <w:r>
        <w:t xml:space="preserve">an das RPKS zu übermitteln. </w:t>
      </w:r>
    </w:p>
    <w:p w:rsidR="00B00291" w:rsidRDefault="00F237E5" w:rsidP="00204056">
      <w:pPr>
        <w:spacing w:line="276" w:lineRule="auto"/>
        <w:ind w:left="567"/>
        <w:jc w:val="both"/>
      </w:pPr>
      <w:r>
        <w:lastRenderedPageBreak/>
        <w:t>Werden die Daten nicht fristgemäß oder nicht vollständig übermittelt, erfolgen bis zur Einreichung keine weiteren Auszahlungen für das Projekt. Es wird darauf hingewiesen, dass das Nichtübermitteln</w:t>
      </w:r>
      <w:r w:rsidR="0072122E">
        <w:t xml:space="preserve"> </w:t>
      </w:r>
      <w:r>
        <w:t>der Daten ganz o</w:t>
      </w:r>
      <w:r w:rsidR="00037A17">
        <w:t>de</w:t>
      </w:r>
      <w:r>
        <w:t>r teilweise zum Widerruf gemäß § 49 Abs. 3 HVwVfG und entsprechenden Erstattungsverpflichtungen nach § 49a HVwVfG führen k</w:t>
      </w:r>
      <w:r w:rsidR="0072122E">
        <w:t>a</w:t>
      </w:r>
      <w:r>
        <w:t>nn.</w:t>
      </w:r>
    </w:p>
    <w:p w:rsidR="00F237E5" w:rsidRDefault="00273B3F" w:rsidP="00204056">
      <w:pPr>
        <w:spacing w:line="276" w:lineRule="auto"/>
        <w:ind w:left="567"/>
        <w:jc w:val="both"/>
      </w:pPr>
      <w:r>
        <w:t>Die</w:t>
      </w:r>
      <w:r w:rsidRPr="00273B3F">
        <w:t xml:space="preserve"> Informationspflicht nach Art. 13 Datenschutz-Grundverordnung (DS-GVO) gegenüber den betroffenen Personen </w:t>
      </w:r>
      <w:r>
        <w:t>ist zu beachten</w:t>
      </w:r>
      <w:r w:rsidRPr="00273B3F">
        <w:t>.</w:t>
      </w:r>
    </w:p>
    <w:p w:rsidR="00273B3F" w:rsidRDefault="00273B3F" w:rsidP="00B00291">
      <w:pPr>
        <w:spacing w:line="276" w:lineRule="auto"/>
        <w:ind w:left="567"/>
        <w:jc w:val="both"/>
      </w:pPr>
    </w:p>
    <w:p w:rsidR="00784079" w:rsidRDefault="00784079" w:rsidP="00A511DB">
      <w:pPr>
        <w:pStyle w:val="Listenabsatz"/>
        <w:numPr>
          <w:ilvl w:val="0"/>
          <w:numId w:val="12"/>
        </w:numPr>
        <w:spacing w:line="276" w:lineRule="auto"/>
        <w:ind w:left="567" w:hanging="567"/>
        <w:rPr>
          <w:b/>
        </w:rPr>
      </w:pPr>
      <w:r w:rsidRPr="00180970">
        <w:rPr>
          <w:b/>
        </w:rPr>
        <w:t xml:space="preserve">Aufbewahrungsfrist </w:t>
      </w:r>
    </w:p>
    <w:p w:rsidR="00462EEB" w:rsidRPr="00180970" w:rsidRDefault="00462EEB" w:rsidP="00462EEB">
      <w:pPr>
        <w:pStyle w:val="Listenabsatz"/>
        <w:spacing w:line="276" w:lineRule="auto"/>
        <w:ind w:left="567"/>
        <w:rPr>
          <w:b/>
        </w:rPr>
      </w:pPr>
    </w:p>
    <w:p w:rsidR="00784079" w:rsidRDefault="00784079" w:rsidP="00B00291">
      <w:pPr>
        <w:spacing w:line="276" w:lineRule="auto"/>
        <w:ind w:left="567"/>
        <w:jc w:val="both"/>
      </w:pPr>
      <w:r w:rsidRPr="00180970">
        <w:t>Belege und projektbezogene Unterlagen sind zehn Jahre aufzubewahren. Die Aufbewahrungsfrist beginnt mit dem Schluss des Kalenderjahres, in dem die Förderung abgeschlossen wurde.</w:t>
      </w:r>
    </w:p>
    <w:p w:rsidR="00A74135" w:rsidRDefault="00A74135" w:rsidP="00B00291">
      <w:pPr>
        <w:spacing w:line="276" w:lineRule="auto"/>
        <w:ind w:left="567"/>
        <w:jc w:val="both"/>
      </w:pPr>
    </w:p>
    <w:p w:rsidR="00F02A0A" w:rsidRDefault="00784079" w:rsidP="00B00291">
      <w:pPr>
        <w:pStyle w:val="Listenabsatz"/>
        <w:numPr>
          <w:ilvl w:val="0"/>
          <w:numId w:val="12"/>
        </w:numPr>
        <w:spacing w:line="276" w:lineRule="auto"/>
        <w:ind w:left="567" w:hanging="567"/>
        <w:jc w:val="both"/>
        <w:rPr>
          <w:b/>
        </w:rPr>
      </w:pPr>
      <w:r w:rsidRPr="00180970">
        <w:rPr>
          <w:b/>
        </w:rPr>
        <w:t>Publizitätsvorschriften</w:t>
      </w:r>
    </w:p>
    <w:p w:rsidR="00462EEB" w:rsidRPr="00180970" w:rsidRDefault="00462EEB" w:rsidP="00462EEB">
      <w:pPr>
        <w:pStyle w:val="Listenabsatz"/>
        <w:spacing w:line="276" w:lineRule="auto"/>
        <w:ind w:left="567"/>
        <w:jc w:val="both"/>
        <w:rPr>
          <w:b/>
        </w:rPr>
      </w:pPr>
    </w:p>
    <w:p w:rsidR="00AF3326" w:rsidRPr="006A5F77" w:rsidRDefault="00AF3326" w:rsidP="00AF3326">
      <w:pPr>
        <w:pStyle w:val="Listenabsatz"/>
        <w:spacing w:line="288" w:lineRule="auto"/>
        <w:ind w:left="567"/>
        <w:jc w:val="both"/>
        <w:rPr>
          <w:u w:val="single"/>
        </w:rPr>
      </w:pPr>
      <w:r>
        <w:t xml:space="preserve">Bei allen Veröffentlichungen, bei öffentlichen Veranstaltungen sowie bei sonstigen Informationen und Publikationen - auch im Internet -  im Zusammenhang mit dem geförderten Projekt ist auf die Förderung durch das </w:t>
      </w:r>
      <w:r w:rsidR="006360C8">
        <w:t>HMSI</w:t>
      </w:r>
      <w:r>
        <w:t xml:space="preserve"> mit den aktuellen Logos hinzuweisen. </w:t>
      </w:r>
      <w:r w:rsidR="00A41352">
        <w:br/>
      </w:r>
      <w:r w:rsidR="00FE050C">
        <w:t>Jegliche Nutzung bedarf der einzelanfrage</w:t>
      </w:r>
      <w:r w:rsidR="00A41352" w:rsidRPr="00A41352">
        <w:t>bezogenen Freigabe des HMSI</w:t>
      </w:r>
      <w:r w:rsidR="00A41352" w:rsidRPr="006A5F77">
        <w:t xml:space="preserve">. </w:t>
      </w:r>
      <w:r w:rsidR="00A41352" w:rsidRPr="006A5F77">
        <w:rPr>
          <w:u w:val="single"/>
        </w:rPr>
        <w:t>Für diese Freigabe wenden Sie sich bitte an das Mail-Postfach AQBudget@hsm.hessen.de</w:t>
      </w:r>
      <w:r w:rsidR="00FE050C" w:rsidRPr="006A5F77">
        <w:rPr>
          <w:u w:val="single"/>
        </w:rPr>
        <w:t>.</w:t>
      </w:r>
    </w:p>
    <w:p w:rsidR="00F826CD" w:rsidRDefault="00F826CD" w:rsidP="00AF3326">
      <w:pPr>
        <w:pStyle w:val="Listenabsatz"/>
        <w:spacing w:line="288" w:lineRule="auto"/>
        <w:ind w:left="567"/>
        <w:jc w:val="both"/>
      </w:pPr>
    </w:p>
    <w:p w:rsidR="00784079" w:rsidRDefault="00784079" w:rsidP="00B00291">
      <w:pPr>
        <w:pStyle w:val="Listenabsatz"/>
        <w:numPr>
          <w:ilvl w:val="0"/>
          <w:numId w:val="12"/>
        </w:numPr>
        <w:spacing w:line="276" w:lineRule="auto"/>
        <w:ind w:left="567" w:hanging="567"/>
        <w:jc w:val="both"/>
        <w:rPr>
          <w:b/>
        </w:rPr>
      </w:pPr>
      <w:r w:rsidRPr="00180970">
        <w:rPr>
          <w:b/>
        </w:rPr>
        <w:t>Anwendung des Vergabe- und Zuwendungsrechts</w:t>
      </w:r>
      <w:r w:rsidR="004C5F45">
        <w:rPr>
          <w:b/>
        </w:rPr>
        <w:t>, weitere Pflichten</w:t>
      </w:r>
    </w:p>
    <w:p w:rsidR="00462EEB" w:rsidRPr="00180970" w:rsidRDefault="00462EEB" w:rsidP="00462EEB">
      <w:pPr>
        <w:pStyle w:val="Listenabsatz"/>
        <w:spacing w:line="276" w:lineRule="auto"/>
        <w:ind w:left="567"/>
        <w:jc w:val="both"/>
        <w:rPr>
          <w:b/>
        </w:rPr>
      </w:pPr>
    </w:p>
    <w:p w:rsidR="00791ECB" w:rsidRDefault="00784079" w:rsidP="004C5F45">
      <w:pPr>
        <w:pStyle w:val="Listenabsatz"/>
        <w:spacing w:line="276" w:lineRule="auto"/>
        <w:ind w:left="567"/>
        <w:jc w:val="both"/>
      </w:pPr>
      <w:r w:rsidRPr="00180970">
        <w:t>Zuwendungsempfänger, die nicht alle Aufgaben selber durchführen können, haben die Möglichkeit</w:t>
      </w:r>
      <w:r w:rsidR="00787419">
        <w:t>,</w:t>
      </w:r>
      <w:r w:rsidRPr="00180970">
        <w:t xml:space="preserve"> externe Dienstleister zu beauftragen, die diese Aufgaben wahrnehmen. Bei der Beauftragung sind die jeweiligen Regelungen des Vergaberechts </w:t>
      </w:r>
      <w:r w:rsidR="000508C4">
        <w:t>bzw.</w:t>
      </w:r>
      <w:r w:rsidRPr="00180970">
        <w:t xml:space="preserve"> des Zuwendungsrechts zu berücksichtigen. </w:t>
      </w:r>
    </w:p>
    <w:p w:rsidR="006F232E" w:rsidRDefault="004C5F45" w:rsidP="006F232E">
      <w:pPr>
        <w:pStyle w:val="Listenabsatz"/>
        <w:spacing w:line="276" w:lineRule="auto"/>
        <w:ind w:left="567"/>
        <w:jc w:val="both"/>
      </w:pPr>
      <w:r>
        <w:t xml:space="preserve">Nähere Informationen zu den anzuwendenden vergaberechtlichen Vorschriften sind abrufbar über die Internetseite der Auftragsberatungsstelle Hessen e.V. unter www.absthessen.de und </w:t>
      </w:r>
      <w:r w:rsidR="006F232E" w:rsidRPr="006F232E">
        <w:t>www.had.de</w:t>
      </w:r>
      <w:r>
        <w:t>.</w:t>
      </w:r>
    </w:p>
    <w:p w:rsidR="00881BD7" w:rsidRDefault="00746920" w:rsidP="006F232E">
      <w:pPr>
        <w:pStyle w:val="Listenabsatz"/>
        <w:spacing w:line="276" w:lineRule="auto"/>
        <w:ind w:left="567"/>
        <w:jc w:val="both"/>
      </w:pPr>
      <w:r>
        <w:br/>
      </w:r>
      <w:r w:rsidR="00784079" w:rsidRPr="00180970">
        <w:t xml:space="preserve">Soweit eine Weitergabe von Teilen der mit diesem Bescheid bewilligten </w:t>
      </w:r>
      <w:r w:rsidR="00784079" w:rsidRPr="006A5F77">
        <w:rPr>
          <w:b/>
        </w:rPr>
        <w:t>Zuwendung an Dritte</w:t>
      </w:r>
      <w:r w:rsidR="00784079" w:rsidRPr="00180970">
        <w:t xml:space="preserve"> nicht durch Vergabe erfolgt, </w:t>
      </w:r>
      <w:r w:rsidR="000508C4">
        <w:t xml:space="preserve">kann </w:t>
      </w:r>
      <w:r w:rsidR="00784079" w:rsidRPr="00180970">
        <w:t>der Zuwendungsempfänger die Zuwendung an den jeweiligen</w:t>
      </w:r>
      <w:r w:rsidR="000508C4">
        <w:t xml:space="preserve"> Vorhabenträger anteilig weiterb</w:t>
      </w:r>
      <w:r w:rsidR="00784079" w:rsidRPr="00180970">
        <w:t xml:space="preserve">ewilligen. Zum Inhalt der jeweiligen Zuwendungsbescheide sind ebenfalls die o. g. Fördergrundsätze sowie sämtliche in diesem Bescheid enthaltenen Nebenbestimmungen zu machen. Dabei ist, sofern die Letztbegünstigten nicht den ANBest-GK unterfallen, die ANBest-P zum Inhalt der Bescheide zu machen. </w:t>
      </w:r>
      <w:r w:rsidR="00881BD7" w:rsidRPr="00881BD7">
        <w:t>Bei der Prüfung des Besserstellungsverbots sind Vergütungen, die sich aus dem für den Zuwendungsempfänger maßgeblichen tarifvertraglichen Regelungen ergeben, förderfähig. Besondere tarifliche Leistungen wie Essenszuschuss oder Jobticket sind nicht förderfähig.</w:t>
      </w:r>
      <w:r w:rsidR="00881BD7">
        <w:t xml:space="preserve"> </w:t>
      </w:r>
    </w:p>
    <w:p w:rsidR="00784079" w:rsidRPr="00180970" w:rsidRDefault="00784079" w:rsidP="006F232E">
      <w:pPr>
        <w:pStyle w:val="Listenabsatz"/>
        <w:spacing w:line="276" w:lineRule="auto"/>
        <w:ind w:left="567"/>
        <w:jc w:val="both"/>
      </w:pPr>
      <w:r w:rsidRPr="00180970">
        <w:lastRenderedPageBreak/>
        <w:t>Mittel aus den von Ihnen erteilten Zuwendungsbescheiden dürfen den Letztempfängern erst ausgezahlt werden, nachdem sich diese mit dem Inhalt der an sie gerichteten Zuwendungsbescheide einverstanden erklärt und die sich daraus ergebenden Verpflichtungen als verbindlich anerkannt haben.</w:t>
      </w:r>
    </w:p>
    <w:p w:rsidR="004C5F45" w:rsidRDefault="004C5F45" w:rsidP="004C5F45">
      <w:pPr>
        <w:pStyle w:val="Listenabsatz"/>
        <w:spacing w:line="276" w:lineRule="auto"/>
        <w:ind w:left="567"/>
        <w:jc w:val="both"/>
      </w:pPr>
    </w:p>
    <w:p w:rsidR="00784079" w:rsidRDefault="00784079" w:rsidP="004C5F45">
      <w:pPr>
        <w:pStyle w:val="Listenabsatz"/>
        <w:numPr>
          <w:ilvl w:val="0"/>
          <w:numId w:val="12"/>
        </w:numPr>
        <w:spacing w:line="276" w:lineRule="auto"/>
        <w:ind w:left="567" w:hanging="567"/>
        <w:jc w:val="both"/>
        <w:rPr>
          <w:b/>
        </w:rPr>
      </w:pPr>
      <w:r w:rsidRPr="00180970">
        <w:rPr>
          <w:b/>
        </w:rPr>
        <w:t>Subventionsgesetz</w:t>
      </w:r>
    </w:p>
    <w:p w:rsidR="00462EEB" w:rsidRPr="00180970" w:rsidRDefault="00462EEB" w:rsidP="00462EEB">
      <w:pPr>
        <w:pStyle w:val="Listenabsatz"/>
        <w:spacing w:line="276" w:lineRule="auto"/>
        <w:ind w:left="567"/>
        <w:jc w:val="both"/>
        <w:rPr>
          <w:b/>
        </w:rPr>
      </w:pPr>
    </w:p>
    <w:p w:rsidR="00784079" w:rsidRPr="00180970" w:rsidRDefault="00784079" w:rsidP="004C5F45">
      <w:pPr>
        <w:pStyle w:val="Listenabsatz"/>
        <w:spacing w:line="276" w:lineRule="auto"/>
        <w:ind w:left="567"/>
        <w:jc w:val="both"/>
      </w:pPr>
      <w:r w:rsidRPr="00180970">
        <w:t>Gemäß § 3 SubvG sind dem Regierungspräsidium Kassel unverzüglich alle Tatsachen mitzuteilen, die der Bewilligung, Gewährung, Weitergewährung, Inanspruch</w:t>
      </w:r>
      <w:r w:rsidR="00EB60D6">
        <w:softHyphen/>
      </w:r>
      <w:r w:rsidRPr="00180970">
        <w:t xml:space="preserve">nahme oder dem Belassen dieser Zuwendung entgegenstehen oder für die Rückforderung erheblich sind. Zu diesen Tatsachen gehören insbesondere die Finanzierung, das Projektkonzept, die Wirtschaftlichkeit und Angaben zum Vorsteuerabzug nach § 15 Umsatzsteuergesetz (UStG). </w:t>
      </w:r>
    </w:p>
    <w:p w:rsidR="00784079" w:rsidRDefault="00784079" w:rsidP="004C5F45">
      <w:pPr>
        <w:pStyle w:val="Listenabsatz"/>
        <w:spacing w:line="276" w:lineRule="auto"/>
        <w:ind w:left="567"/>
        <w:jc w:val="both"/>
      </w:pPr>
      <w:r w:rsidRPr="00180970">
        <w:t>Ansprüche aus der Bewilligung dürfen weder abgetreten noch verpfändet werden.</w:t>
      </w:r>
    </w:p>
    <w:p w:rsidR="004E365A" w:rsidRDefault="004E365A" w:rsidP="004C5F45">
      <w:pPr>
        <w:pStyle w:val="Listenabsatz"/>
        <w:spacing w:line="276" w:lineRule="auto"/>
        <w:ind w:left="567"/>
        <w:jc w:val="both"/>
      </w:pPr>
    </w:p>
    <w:p w:rsidR="00784079" w:rsidRDefault="00784079" w:rsidP="00A511DB">
      <w:pPr>
        <w:pStyle w:val="Listenabsatz"/>
        <w:numPr>
          <w:ilvl w:val="0"/>
          <w:numId w:val="12"/>
        </w:numPr>
        <w:spacing w:line="276" w:lineRule="auto"/>
        <w:ind w:left="567" w:hanging="567"/>
        <w:rPr>
          <w:b/>
        </w:rPr>
      </w:pPr>
      <w:r w:rsidRPr="00180970">
        <w:rPr>
          <w:b/>
        </w:rPr>
        <w:t xml:space="preserve">Prüfungsrecht </w:t>
      </w:r>
    </w:p>
    <w:p w:rsidR="00462EEB" w:rsidRPr="00180970" w:rsidRDefault="00462EEB" w:rsidP="00462EEB">
      <w:pPr>
        <w:pStyle w:val="Listenabsatz"/>
        <w:spacing w:line="276" w:lineRule="auto"/>
        <w:ind w:left="567"/>
        <w:rPr>
          <w:b/>
        </w:rPr>
      </w:pPr>
    </w:p>
    <w:p w:rsidR="00784079" w:rsidRDefault="00784079" w:rsidP="00B00291">
      <w:pPr>
        <w:pStyle w:val="Listenabsatz"/>
        <w:spacing w:line="276" w:lineRule="auto"/>
        <w:ind w:left="567"/>
        <w:jc w:val="both"/>
      </w:pPr>
      <w:r w:rsidRPr="00180970">
        <w:t>Das Prüfungsrecht wird vom Regierungspräsidium Kassel als zuständige Dienststelle und durch den Hessischen Rechnungshof wahrgenommen.</w:t>
      </w:r>
    </w:p>
    <w:p w:rsidR="000A7221" w:rsidRPr="00180970" w:rsidRDefault="000A7221" w:rsidP="00B00291">
      <w:pPr>
        <w:pStyle w:val="Listenabsatz"/>
        <w:spacing w:line="276" w:lineRule="auto"/>
        <w:ind w:left="567"/>
        <w:jc w:val="both"/>
      </w:pPr>
    </w:p>
    <w:p w:rsidR="00784079" w:rsidRDefault="00784079" w:rsidP="00A511DB">
      <w:pPr>
        <w:pStyle w:val="Listenabsatz"/>
        <w:numPr>
          <w:ilvl w:val="0"/>
          <w:numId w:val="11"/>
        </w:numPr>
        <w:spacing w:line="276" w:lineRule="auto"/>
        <w:ind w:left="567" w:hanging="567"/>
        <w:rPr>
          <w:b/>
        </w:rPr>
      </w:pPr>
      <w:r w:rsidRPr="00180970">
        <w:rPr>
          <w:b/>
        </w:rPr>
        <w:t>Hinweise</w:t>
      </w:r>
    </w:p>
    <w:p w:rsidR="00A74135" w:rsidRPr="00180970" w:rsidRDefault="00A74135" w:rsidP="00A74135">
      <w:pPr>
        <w:pStyle w:val="Listenabsatz"/>
        <w:spacing w:line="276" w:lineRule="auto"/>
        <w:ind w:left="567"/>
        <w:rPr>
          <w:b/>
        </w:rPr>
      </w:pPr>
    </w:p>
    <w:p w:rsidR="00F826CD" w:rsidRDefault="00784079" w:rsidP="00B00291">
      <w:pPr>
        <w:pStyle w:val="Listenabsatz"/>
        <w:spacing w:line="276" w:lineRule="auto"/>
        <w:ind w:left="0"/>
        <w:jc w:val="both"/>
      </w:pPr>
      <w:r w:rsidRPr="00180970">
        <w:t xml:space="preserve">Folgende Vordrucke stehen Ihnen unter </w:t>
      </w:r>
      <w:r w:rsidR="00615836" w:rsidRPr="00037A17">
        <w:rPr>
          <w:b/>
          <w:szCs w:val="20"/>
        </w:rPr>
        <w:t>www.rp-kassel.hessen.de</w:t>
      </w:r>
      <w:r w:rsidR="00615836" w:rsidRPr="00180970">
        <w:rPr>
          <w:szCs w:val="20"/>
        </w:rPr>
        <w:t xml:space="preserve"> (Pfad: </w:t>
      </w:r>
      <w:r w:rsidR="000508C4">
        <w:rPr>
          <w:szCs w:val="20"/>
        </w:rPr>
        <w:t xml:space="preserve">Menü </w:t>
      </w:r>
      <w:r w:rsidRPr="00180970">
        <w:rPr>
          <w:szCs w:val="20"/>
        </w:rPr>
        <w:t>/</w:t>
      </w:r>
      <w:r w:rsidR="000508C4">
        <w:rPr>
          <w:szCs w:val="20"/>
        </w:rPr>
        <w:t xml:space="preserve"> Soziales </w:t>
      </w:r>
      <w:r w:rsidRPr="00180970">
        <w:rPr>
          <w:szCs w:val="20"/>
        </w:rPr>
        <w:t>/</w:t>
      </w:r>
      <w:r w:rsidR="00615836" w:rsidRPr="00180970">
        <w:rPr>
          <w:szCs w:val="20"/>
        </w:rPr>
        <w:t xml:space="preserve"> </w:t>
      </w:r>
      <w:r w:rsidRPr="00180970">
        <w:rPr>
          <w:szCs w:val="20"/>
        </w:rPr>
        <w:t>Ausbildungs-</w:t>
      </w:r>
      <w:r w:rsidR="000508C4">
        <w:rPr>
          <w:szCs w:val="20"/>
        </w:rPr>
        <w:t xml:space="preserve"> </w:t>
      </w:r>
      <w:r w:rsidRPr="00180970">
        <w:rPr>
          <w:szCs w:val="20"/>
        </w:rPr>
        <w:t>und</w:t>
      </w:r>
      <w:r w:rsidR="00615836" w:rsidRPr="00180970">
        <w:rPr>
          <w:szCs w:val="20"/>
        </w:rPr>
        <w:t xml:space="preserve"> </w:t>
      </w:r>
      <w:r w:rsidRPr="00180970">
        <w:rPr>
          <w:szCs w:val="20"/>
        </w:rPr>
        <w:t>Arbeitsmarktförderung</w:t>
      </w:r>
      <w:r w:rsidR="00615836" w:rsidRPr="00180970">
        <w:rPr>
          <w:szCs w:val="20"/>
        </w:rPr>
        <w:t xml:space="preserve"> </w:t>
      </w:r>
      <w:r w:rsidRPr="00180970">
        <w:rPr>
          <w:szCs w:val="20"/>
        </w:rPr>
        <w:t>/</w:t>
      </w:r>
      <w:r w:rsidR="00615836" w:rsidRPr="00180970">
        <w:rPr>
          <w:szCs w:val="20"/>
        </w:rPr>
        <w:t xml:space="preserve"> A</w:t>
      </w:r>
      <w:r w:rsidRPr="00180970">
        <w:rPr>
          <w:szCs w:val="20"/>
        </w:rPr>
        <w:t>usbildungs- und Qualifizierungsbudget</w:t>
      </w:r>
      <w:r w:rsidR="00615836" w:rsidRPr="00180970">
        <w:rPr>
          <w:szCs w:val="20"/>
        </w:rPr>
        <w:t>)</w:t>
      </w:r>
      <w:r w:rsidRPr="00180970">
        <w:t xml:space="preserve"> zum Download zur Verfügung:</w:t>
      </w:r>
    </w:p>
    <w:p w:rsidR="00881BD7" w:rsidRDefault="00881BD7" w:rsidP="00881BD7">
      <w:pPr>
        <w:pStyle w:val="Listenabsatz"/>
        <w:numPr>
          <w:ilvl w:val="0"/>
          <w:numId w:val="13"/>
        </w:numPr>
        <w:spacing w:line="276" w:lineRule="auto"/>
        <w:jc w:val="both"/>
      </w:pPr>
      <w:r w:rsidRPr="00881BD7">
        <w:t>ANBest-GK und ANBest-P</w:t>
      </w:r>
    </w:p>
    <w:p w:rsidR="006A5F77" w:rsidRDefault="006A5F77" w:rsidP="00881BD7">
      <w:pPr>
        <w:pStyle w:val="Listenabsatz"/>
        <w:numPr>
          <w:ilvl w:val="0"/>
          <w:numId w:val="13"/>
        </w:numPr>
        <w:spacing w:line="276" w:lineRule="auto"/>
        <w:jc w:val="both"/>
      </w:pPr>
      <w:r>
        <w:t>Maßnahmendetails</w:t>
      </w:r>
    </w:p>
    <w:p w:rsidR="00784079" w:rsidRPr="00180970" w:rsidRDefault="00784079" w:rsidP="00B00291">
      <w:pPr>
        <w:pStyle w:val="Listenabsatz"/>
        <w:numPr>
          <w:ilvl w:val="0"/>
          <w:numId w:val="13"/>
        </w:numPr>
        <w:spacing w:line="276" w:lineRule="auto"/>
        <w:jc w:val="both"/>
      </w:pPr>
      <w:r w:rsidRPr="00180970">
        <w:t>Verwendungsnachweis</w:t>
      </w:r>
    </w:p>
    <w:p w:rsidR="004C1F38" w:rsidRPr="00180970" w:rsidRDefault="00637364" w:rsidP="00B00291">
      <w:pPr>
        <w:pStyle w:val="Listenabsatz"/>
        <w:numPr>
          <w:ilvl w:val="0"/>
          <w:numId w:val="13"/>
        </w:numPr>
        <w:spacing w:line="276" w:lineRule="auto"/>
        <w:jc w:val="both"/>
      </w:pPr>
      <w:r>
        <w:t>Sachbericht</w:t>
      </w:r>
    </w:p>
    <w:p w:rsidR="00F826CD" w:rsidRDefault="00F826CD" w:rsidP="00B00291">
      <w:pPr>
        <w:spacing w:line="276" w:lineRule="auto"/>
        <w:jc w:val="both"/>
      </w:pPr>
    </w:p>
    <w:p w:rsidR="00F826CD" w:rsidRDefault="00881BD7" w:rsidP="00B00291">
      <w:pPr>
        <w:spacing w:line="276" w:lineRule="auto"/>
        <w:jc w:val="both"/>
      </w:pPr>
      <w:r w:rsidRPr="00881BD7">
        <w:t>Des Weiteren finden Sie auf der genannten Internetseite auch den Link zum Login für das Teilnehmenden-Monitoring im AQB-Portal.</w:t>
      </w:r>
    </w:p>
    <w:p w:rsidR="00881BD7" w:rsidRDefault="00881BD7" w:rsidP="00B00291">
      <w:pPr>
        <w:spacing w:line="276" w:lineRule="auto"/>
        <w:jc w:val="both"/>
      </w:pPr>
    </w:p>
    <w:p w:rsidR="00784079" w:rsidRDefault="00D56228" w:rsidP="00D56228">
      <w:pPr>
        <w:pStyle w:val="Listenabsatz"/>
        <w:spacing w:line="276" w:lineRule="auto"/>
        <w:ind w:left="0"/>
        <w:jc w:val="both"/>
      </w:pPr>
      <w:r w:rsidRPr="00D56228">
        <w:t>Ich mache vorsorglich darauf aufmerksam, dass in künftigen Haushaltsjahren im Zuwendungsbereich Einschnitte nicht ausgeschlossen und im Einzelfall Zuwendungen im bisherigen Umfang nicht mehr gewährt werden können. Auf dieses Finanzierungsrisiko weise ich Sie ausdrücklich hin. Ich bitte, dies bei Ihren Planungen zu berücksichtigen. Unabhängig davon fordere ich Sie zu einer besonders sparsamen und wirtschaftlichen Verwendung der mit diesem Bescheid bewilligten Mittel auf</w:t>
      </w:r>
      <w:r>
        <w:t>.</w:t>
      </w:r>
    </w:p>
    <w:p w:rsidR="00D56228" w:rsidRPr="00180970" w:rsidRDefault="00D56228" w:rsidP="00D56228">
      <w:pPr>
        <w:pStyle w:val="Listenabsatz"/>
        <w:spacing w:line="276" w:lineRule="auto"/>
        <w:ind w:left="0"/>
        <w:jc w:val="both"/>
        <w:rPr>
          <w:b/>
        </w:rPr>
      </w:pPr>
    </w:p>
    <w:p w:rsidR="00784079" w:rsidRPr="00180970" w:rsidRDefault="00784079" w:rsidP="00B00291">
      <w:pPr>
        <w:pStyle w:val="Listenabsatz"/>
        <w:keepNext/>
        <w:keepLines/>
        <w:numPr>
          <w:ilvl w:val="0"/>
          <w:numId w:val="11"/>
        </w:numPr>
        <w:spacing w:line="276" w:lineRule="auto"/>
        <w:ind w:left="567" w:hanging="567"/>
        <w:jc w:val="both"/>
        <w:rPr>
          <w:b/>
        </w:rPr>
      </w:pPr>
      <w:r w:rsidRPr="00180970">
        <w:rPr>
          <w:b/>
        </w:rPr>
        <w:lastRenderedPageBreak/>
        <w:t>Bestandskraft</w:t>
      </w:r>
    </w:p>
    <w:p w:rsidR="00784079" w:rsidRPr="00180970" w:rsidRDefault="00784079" w:rsidP="00B00291">
      <w:pPr>
        <w:pStyle w:val="Listenabsatz"/>
        <w:keepNext/>
        <w:keepLines/>
        <w:spacing w:line="276" w:lineRule="auto"/>
        <w:ind w:left="567"/>
        <w:jc w:val="both"/>
        <w:rPr>
          <w:b/>
        </w:rPr>
      </w:pPr>
    </w:p>
    <w:p w:rsidR="00784079" w:rsidRDefault="00784079" w:rsidP="00B00291">
      <w:pPr>
        <w:pStyle w:val="Listenabsatz"/>
        <w:keepNext/>
        <w:keepLines/>
        <w:spacing w:line="276" w:lineRule="auto"/>
        <w:ind w:left="0"/>
        <w:jc w:val="both"/>
      </w:pPr>
      <w:r w:rsidRPr="00180970">
        <w:t xml:space="preserve">Die Auszahlung von Zuwendungsmitteln aus diesem Bescheid kann erst erfolgen, nachdem Sie sich mit dem Bescheid schriftlich einverstanden erklärt haben. Bitte übersenden Sie mir daher schnellstmöglich die beigefügte </w:t>
      </w:r>
      <w:r w:rsidR="004C1F38">
        <w:t>Erklärung zum Rechtsbehelf</w:t>
      </w:r>
      <w:r w:rsidRPr="00180970">
        <w:t>.</w:t>
      </w:r>
    </w:p>
    <w:p w:rsidR="00462EEB" w:rsidRPr="00180970" w:rsidRDefault="00462EEB" w:rsidP="00B00291">
      <w:pPr>
        <w:pStyle w:val="Listenabsatz"/>
        <w:keepNext/>
        <w:keepLines/>
        <w:spacing w:line="276" w:lineRule="auto"/>
        <w:ind w:left="0"/>
        <w:jc w:val="both"/>
      </w:pPr>
    </w:p>
    <w:p w:rsidR="000A7221" w:rsidRDefault="000A7221" w:rsidP="00A511DB">
      <w:pPr>
        <w:spacing w:line="276" w:lineRule="auto"/>
        <w:jc w:val="center"/>
        <w:rPr>
          <w:b/>
        </w:rPr>
      </w:pPr>
    </w:p>
    <w:p w:rsidR="00784079" w:rsidRDefault="00784079" w:rsidP="000A7221">
      <w:pPr>
        <w:spacing w:line="276" w:lineRule="auto"/>
        <w:jc w:val="center"/>
        <w:rPr>
          <w:b/>
        </w:rPr>
      </w:pPr>
      <w:r w:rsidRPr="00180970">
        <w:rPr>
          <w:b/>
        </w:rPr>
        <w:t>Rechtsbehelfsbelehrung</w:t>
      </w:r>
      <w:r w:rsidR="000A7221">
        <w:rPr>
          <w:b/>
        </w:rPr>
        <w:br/>
      </w:r>
    </w:p>
    <w:p w:rsidR="00390548" w:rsidRPr="00580758" w:rsidRDefault="00F23771" w:rsidP="00B00291">
      <w:pPr>
        <w:spacing w:line="276" w:lineRule="auto"/>
        <w:jc w:val="both"/>
      </w:pPr>
      <w:r w:rsidRPr="00180970">
        <w:t xml:space="preserve">Gegen diesen Bescheid kann innerhalb eines Monats nach Bekanntgabe Klage bei dem Verwaltungsgericht </w:t>
      </w:r>
      <w:bookmarkStart w:id="28" w:name="Verwaltungsgericht"/>
      <w:bookmarkEnd w:id="28"/>
      <w:r w:rsidR="000A772D" w:rsidRPr="000A772D">
        <w:rPr>
          <w:color w:val="FF0000"/>
        </w:rPr>
        <w:t>(Adresse zufügen)</w:t>
      </w:r>
      <w:r w:rsidR="00F379FB">
        <w:rPr>
          <w:color w:val="FF0000"/>
        </w:rPr>
        <w:t xml:space="preserve"> </w:t>
      </w:r>
      <w:r w:rsidRPr="00180970">
        <w:t>erhoben werden.</w:t>
      </w:r>
      <w:r w:rsidR="00DE0649" w:rsidRPr="00180970">
        <w:rPr>
          <w:vanish/>
          <w:color w:val="000000"/>
        </w:rPr>
        <w:t xml:space="preserve"> </w:t>
      </w:r>
    </w:p>
    <w:p w:rsidR="00170D73" w:rsidRPr="00180970" w:rsidRDefault="00170D73" w:rsidP="00B00291">
      <w:pPr>
        <w:spacing w:line="276" w:lineRule="auto"/>
        <w:jc w:val="both"/>
        <w:rPr>
          <w:color w:val="000000"/>
        </w:rPr>
      </w:pPr>
    </w:p>
    <w:p w:rsidR="006E0485" w:rsidRDefault="006E0485" w:rsidP="00A511DB">
      <w:pPr>
        <w:spacing w:line="276" w:lineRule="auto"/>
        <w:rPr>
          <w:color w:val="000000"/>
        </w:rPr>
      </w:pPr>
    </w:p>
    <w:p w:rsidR="00462EEB" w:rsidRDefault="00462EEB" w:rsidP="00A511DB">
      <w:pPr>
        <w:spacing w:line="276" w:lineRule="auto"/>
        <w:rPr>
          <w:color w:val="000000"/>
        </w:rPr>
      </w:pPr>
    </w:p>
    <w:p w:rsidR="00462EEB" w:rsidRDefault="00462EEB" w:rsidP="00A511DB">
      <w:pPr>
        <w:spacing w:line="276" w:lineRule="auto"/>
        <w:rPr>
          <w:color w:val="000000"/>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4243"/>
      </w:tblGrid>
      <w:tr w:rsidR="00B00291" w:rsidTr="00805FE3">
        <w:tc>
          <w:tcPr>
            <w:tcW w:w="5396" w:type="dxa"/>
          </w:tcPr>
          <w:p w:rsidR="00C91192" w:rsidRDefault="00C91192" w:rsidP="00C91192">
            <w:pPr>
              <w:spacing w:line="276" w:lineRule="auto"/>
              <w:rPr>
                <w:color w:val="000000"/>
              </w:rPr>
            </w:pPr>
            <w:r w:rsidRPr="00180970">
              <w:rPr>
                <w:color w:val="000000"/>
              </w:rPr>
              <w:t>Mit freundlichen Grüßen</w:t>
            </w:r>
          </w:p>
          <w:p w:rsidR="00E9218F" w:rsidRDefault="00E9218F" w:rsidP="00C91192">
            <w:pPr>
              <w:spacing w:line="276" w:lineRule="auto"/>
              <w:rPr>
                <w:color w:val="000000"/>
              </w:rPr>
            </w:pPr>
          </w:p>
          <w:p w:rsidR="00E9218F" w:rsidRDefault="00E9218F" w:rsidP="00C91192">
            <w:pPr>
              <w:spacing w:line="276" w:lineRule="auto"/>
              <w:rPr>
                <w:color w:val="000000"/>
              </w:rPr>
            </w:pPr>
          </w:p>
          <w:p w:rsidR="004E365A" w:rsidRPr="00180970" w:rsidRDefault="004E365A" w:rsidP="00C91192">
            <w:pPr>
              <w:spacing w:line="276" w:lineRule="auto"/>
              <w:rPr>
                <w:color w:val="000000"/>
              </w:rPr>
            </w:pPr>
          </w:p>
          <w:p w:rsidR="00B00291" w:rsidRPr="00180970" w:rsidRDefault="00B00291" w:rsidP="00C91192">
            <w:pPr>
              <w:spacing w:line="276" w:lineRule="auto"/>
            </w:pPr>
            <w:r w:rsidRPr="00180970">
              <w:t>(</w:t>
            </w:r>
            <w:r w:rsidR="00881BD7">
              <w:t>Mark Weinmeister</w:t>
            </w:r>
            <w:r w:rsidRPr="00180970">
              <w:t>)</w:t>
            </w:r>
          </w:p>
          <w:p w:rsidR="00B00291" w:rsidRDefault="00B00291" w:rsidP="004A3938">
            <w:pPr>
              <w:spacing w:line="276" w:lineRule="auto"/>
              <w:rPr>
                <w:color w:val="000000"/>
              </w:rPr>
            </w:pPr>
            <w:r w:rsidRPr="00180970">
              <w:t>Regierungspräsident</w:t>
            </w:r>
          </w:p>
        </w:tc>
        <w:tc>
          <w:tcPr>
            <w:tcW w:w="4243" w:type="dxa"/>
          </w:tcPr>
          <w:p w:rsidR="00B00291" w:rsidRDefault="00B00291" w:rsidP="009A282D">
            <w:pPr>
              <w:spacing w:line="276" w:lineRule="auto"/>
              <w:rPr>
                <w:color w:val="000000"/>
              </w:rPr>
            </w:pPr>
          </w:p>
        </w:tc>
      </w:tr>
      <w:tr w:rsidR="009A282D" w:rsidTr="00805FE3">
        <w:tc>
          <w:tcPr>
            <w:tcW w:w="5396" w:type="dxa"/>
          </w:tcPr>
          <w:p w:rsidR="009A282D" w:rsidRDefault="009A282D" w:rsidP="00C91192">
            <w:pPr>
              <w:spacing w:line="276" w:lineRule="auto"/>
              <w:rPr>
                <w:color w:val="000000"/>
              </w:rPr>
            </w:pPr>
          </w:p>
          <w:p w:rsidR="009A282D" w:rsidRPr="00180970" w:rsidRDefault="009A282D" w:rsidP="00C91192">
            <w:pPr>
              <w:spacing w:line="276" w:lineRule="auto"/>
              <w:rPr>
                <w:color w:val="000000"/>
              </w:rPr>
            </w:pPr>
          </w:p>
        </w:tc>
        <w:tc>
          <w:tcPr>
            <w:tcW w:w="4243" w:type="dxa"/>
          </w:tcPr>
          <w:p w:rsidR="009A282D" w:rsidRPr="00180970" w:rsidRDefault="009A282D" w:rsidP="009A282D">
            <w:pPr>
              <w:spacing w:line="276" w:lineRule="auto"/>
            </w:pPr>
          </w:p>
        </w:tc>
      </w:tr>
      <w:tr w:rsidR="009A282D" w:rsidTr="00805FE3">
        <w:tc>
          <w:tcPr>
            <w:tcW w:w="5396" w:type="dxa"/>
          </w:tcPr>
          <w:p w:rsidR="009A282D" w:rsidRDefault="009A282D" w:rsidP="009A282D">
            <w:pPr>
              <w:spacing w:line="276" w:lineRule="auto"/>
              <w:rPr>
                <w:color w:val="000000"/>
              </w:rPr>
            </w:pPr>
            <w:r w:rsidRPr="00180970">
              <w:t xml:space="preserve">Anlage:  </w:t>
            </w:r>
            <w:r w:rsidRPr="00180970">
              <w:tab/>
            </w:r>
            <w:r>
              <w:br/>
              <w:t>Erklärung zum Rechtsbehelf</w:t>
            </w:r>
          </w:p>
        </w:tc>
        <w:tc>
          <w:tcPr>
            <w:tcW w:w="4243" w:type="dxa"/>
          </w:tcPr>
          <w:p w:rsidR="009A282D" w:rsidRPr="00180970" w:rsidRDefault="009A282D" w:rsidP="009A282D">
            <w:pPr>
              <w:spacing w:line="276" w:lineRule="auto"/>
            </w:pPr>
          </w:p>
        </w:tc>
      </w:tr>
      <w:tr w:rsidR="009A282D" w:rsidTr="00805FE3">
        <w:tc>
          <w:tcPr>
            <w:tcW w:w="5396" w:type="dxa"/>
          </w:tcPr>
          <w:p w:rsidR="009A282D" w:rsidRPr="00180970" w:rsidRDefault="009A282D" w:rsidP="009A282D">
            <w:pPr>
              <w:spacing w:line="276" w:lineRule="auto"/>
              <w:rPr>
                <w:color w:val="000000"/>
              </w:rPr>
            </w:pPr>
          </w:p>
        </w:tc>
        <w:tc>
          <w:tcPr>
            <w:tcW w:w="4243" w:type="dxa"/>
          </w:tcPr>
          <w:p w:rsidR="009A282D" w:rsidRPr="00180970" w:rsidRDefault="009A282D" w:rsidP="009A282D">
            <w:pPr>
              <w:spacing w:line="276" w:lineRule="auto"/>
            </w:pPr>
          </w:p>
        </w:tc>
      </w:tr>
      <w:tr w:rsidR="009A282D" w:rsidTr="00805FE3">
        <w:tc>
          <w:tcPr>
            <w:tcW w:w="5396" w:type="dxa"/>
          </w:tcPr>
          <w:p w:rsidR="009A282D" w:rsidRPr="00180970" w:rsidRDefault="009A282D" w:rsidP="009A282D">
            <w:pPr>
              <w:spacing w:line="276" w:lineRule="auto"/>
              <w:rPr>
                <w:color w:val="000000"/>
              </w:rPr>
            </w:pPr>
            <w:r>
              <w:rPr>
                <w:color w:val="000000"/>
              </w:rPr>
              <w:br/>
            </w:r>
          </w:p>
        </w:tc>
        <w:tc>
          <w:tcPr>
            <w:tcW w:w="4243" w:type="dxa"/>
          </w:tcPr>
          <w:p w:rsidR="009A282D" w:rsidRPr="00180970" w:rsidRDefault="009A282D" w:rsidP="009A282D">
            <w:pPr>
              <w:spacing w:line="276" w:lineRule="auto"/>
            </w:pPr>
          </w:p>
        </w:tc>
      </w:tr>
    </w:tbl>
    <w:p w:rsidR="00F3736F" w:rsidRPr="00180970" w:rsidRDefault="004E365A" w:rsidP="00784079">
      <w:pPr>
        <w:spacing w:line="276" w:lineRule="auto"/>
        <w:rPr>
          <w:vanish/>
          <w:color w:val="000000"/>
        </w:rPr>
      </w:pPr>
      <w:r>
        <w:rPr>
          <w:vanish/>
          <w:color w:val="000000"/>
        </w:rPr>
        <w:br/>
      </w:r>
      <w:r w:rsidR="001C646F" w:rsidRPr="00180970">
        <w:rPr>
          <w:vanish/>
          <w:color w:val="000000"/>
        </w:rPr>
        <w:t xml:space="preserve">2. </w:t>
      </w:r>
      <w:r w:rsidR="00F3736F">
        <w:rPr>
          <w:vanish/>
          <w:color w:val="000000"/>
        </w:rPr>
        <w:t>WV nach Bestandskraft</w:t>
      </w:r>
    </w:p>
    <w:sectPr w:rsidR="00F3736F" w:rsidRPr="00180970" w:rsidSect="00E53108">
      <w:headerReference w:type="default" r:id="rId8"/>
      <w:headerReference w:type="first" r:id="rId9"/>
      <w:footerReference w:type="first" r:id="rId10"/>
      <w:type w:val="continuous"/>
      <w:pgSz w:w="11907" w:h="16840" w:code="9"/>
      <w:pgMar w:top="1871" w:right="992" w:bottom="1077" w:left="1418" w:header="851"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96C" w:rsidRDefault="00C3396C">
      <w:r>
        <w:separator/>
      </w:r>
    </w:p>
  </w:endnote>
  <w:endnote w:type="continuationSeparator" w:id="0">
    <w:p w:rsidR="00C3396C" w:rsidRDefault="00C3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E4D" w:rsidRDefault="00F76E4D" w:rsidP="00F76E4D">
    <w:pPr>
      <w:pStyle w:val="FormatvorlageFuzeileoben"/>
      <w:framePr w:h="1523" w:hRule="exact" w:wrap="auto"/>
    </w:pPr>
    <w:r>
      <w:t>Wir sind telefonisch mo. - do. von 08:00 - 16:30 Uhr und fr. von 08:00 - 15:00 Uhr ständig erreichbar. Besuche bitte möglichst mo. - do. in der Zeit von 09:00 - 12:00 Uhr und von 13:30 - 15:30 Uhr, fr. von 09:00 - 12:00 Uhr,</w:t>
    </w:r>
    <w:r>
      <w:br/>
      <w:t>oder nach tel. Vereinbarung.</w:t>
    </w:r>
    <w:r w:rsidR="00A511DB" w:rsidRPr="00A511DB">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76E4D" w:rsidRDefault="00F76E4D" w:rsidP="00F76E4D">
    <w:pPr>
      <w:pStyle w:val="FormatvorlageFuzeileunten"/>
      <w:framePr w:h="1523" w:hRule="exact" w:wrap="auto"/>
      <w:tabs>
        <w:tab w:val="clear" w:pos="4536"/>
        <w:tab w:val="left" w:pos="2977"/>
        <w:tab w:val="left" w:pos="4253"/>
      </w:tabs>
    </w:pPr>
    <w:r w:rsidRPr="00E45D8D">
      <w:t>Postanschrift: Am Alten Stadtschloss 1</w:t>
    </w:r>
    <w:r w:rsidRPr="00E45D8D">
      <w:tab/>
      <w:t>34117 Kassel</w:t>
    </w:r>
    <w:r w:rsidRPr="00E45D8D">
      <w:tab/>
      <w:t>Vermittlung: 0561 106-0</w:t>
    </w:r>
    <w:r w:rsidRPr="007E32F1">
      <w:t>.</w:t>
    </w:r>
    <w:r>
      <w:rPr>
        <w:noProof/>
      </w:rPr>
      <w:drawing>
        <wp:anchor distT="0" distB="0" distL="114300" distR="114300" simplePos="0" relativeHeight="251659264" behindDoc="0" locked="0" layoutInCell="1" allowOverlap="1" wp14:anchorId="2FD34226" wp14:editId="569D7EE6">
          <wp:simplePos x="0" y="0"/>
          <wp:positionH relativeFrom="page">
            <wp:posOffset>6214110</wp:posOffset>
          </wp:positionH>
          <wp:positionV relativeFrom="page">
            <wp:posOffset>9486900</wp:posOffset>
          </wp:positionV>
          <wp:extent cx="723600" cy="612000"/>
          <wp:effectExtent l="0" t="0" r="63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uetesiegel_kompakt_SW.eps"/>
                  <pic:cNvPicPr/>
                </pic:nvPicPr>
                <pic:blipFill>
                  <a:blip r:embed="rId1">
                    <a:extLst>
                      <a:ext uri="{28A0092B-C50C-407E-A947-70E740481C1C}">
                        <a14:useLocalDpi xmlns:a14="http://schemas.microsoft.com/office/drawing/2010/main" val="0"/>
                      </a:ext>
                    </a:extLst>
                  </a:blip>
                  <a:stretch>
                    <a:fillRect/>
                  </a:stretch>
                </pic:blipFill>
                <pic:spPr>
                  <a:xfrm>
                    <a:off x="0" y="0"/>
                    <a:ext cx="723600" cy="612000"/>
                  </a:xfrm>
                  <a:prstGeom prst="rect">
                    <a:avLst/>
                  </a:prstGeom>
                </pic:spPr>
              </pic:pic>
            </a:graphicData>
          </a:graphic>
          <wp14:sizeRelH relativeFrom="margin">
            <wp14:pctWidth>0</wp14:pctWidth>
          </wp14:sizeRelH>
          <wp14:sizeRelV relativeFrom="margin">
            <wp14:pctHeight>0</wp14:pctHeight>
          </wp14:sizeRelV>
        </wp:anchor>
      </w:drawing>
    </w:r>
    <w:r>
      <w:br/>
    </w:r>
    <w:r w:rsidR="00EA047F" w:rsidRPr="00F71E27">
      <w:t xml:space="preserve">Das Dienstgebäude </w:t>
    </w:r>
    <w:r w:rsidR="00EA047F" w:rsidRPr="00970FCC">
      <w:t>Leuschnerstraße 71</w:t>
    </w:r>
    <w:r w:rsidR="00EA047F">
      <w:t xml:space="preserve"> ist von der A7 bzw. A49 gut erreichbar und es ist auch mit den Straßenbahnlinien 3, 7 (Haltestelle Helleböhn) und der Buslinie 11 (Haltestelle Magazinhof) zu erreichen.</w:t>
    </w:r>
  </w:p>
  <w:p w:rsidR="006C2967" w:rsidRPr="004840B3" w:rsidRDefault="00F826CD" w:rsidP="004840B3">
    <w:pPr>
      <w:pStyle w:val="Fuzeile"/>
      <w:numPr>
        <w:ins w:id="29" w:author="Unknown"/>
      </w:numPr>
      <w:rPr>
        <w:szCs w:val="16"/>
      </w:rPr>
    </w:pPr>
    <w:r>
      <w:rPr>
        <w:noProof/>
      </w:rPr>
      <w:drawing>
        <wp:anchor distT="0" distB="0" distL="114300" distR="114300" simplePos="0" relativeHeight="251661312" behindDoc="0" locked="0" layoutInCell="1" allowOverlap="1">
          <wp:simplePos x="0" y="0"/>
          <wp:positionH relativeFrom="column">
            <wp:posOffset>5324622</wp:posOffset>
          </wp:positionH>
          <wp:positionV relativeFrom="paragraph">
            <wp:posOffset>-507707</wp:posOffset>
          </wp:positionV>
          <wp:extent cx="723265" cy="611505"/>
          <wp:effectExtent l="0" t="0" r="635" b="0"/>
          <wp:wrapNone/>
          <wp:docPr id="4" name="Grafik 4"/>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6115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96C" w:rsidRDefault="00C3396C">
      <w:r>
        <w:separator/>
      </w:r>
    </w:p>
  </w:footnote>
  <w:footnote w:type="continuationSeparator" w:id="0">
    <w:p w:rsidR="00C3396C" w:rsidRDefault="00C3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67" w:rsidRDefault="006C2967">
    <w:pPr>
      <w:pStyle w:val="Kopfzeile"/>
      <w:framePr w:wrap="auto" w:vAnchor="text" w:hAnchor="margin" w:xAlign="center" w:y="1"/>
    </w:pPr>
    <w:r>
      <w:t xml:space="preserve">- </w:t>
    </w:r>
    <w:r>
      <w:fldChar w:fldCharType="begin"/>
    </w:r>
    <w:r>
      <w:instrText xml:space="preserve">PAGE  </w:instrText>
    </w:r>
    <w:r>
      <w:fldChar w:fldCharType="separate"/>
    </w:r>
    <w:r w:rsidR="00C3396C">
      <w:rPr>
        <w:noProof/>
      </w:rPr>
      <w:t>6</w:t>
    </w:r>
    <w:r>
      <w:fldChar w:fldCharType="end"/>
    </w:r>
    <w:r>
      <w:t xml:space="preserve"> -</w:t>
    </w:r>
  </w:p>
  <w:p w:rsidR="006C2967" w:rsidRDefault="006C29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67" w:rsidRDefault="006C2967">
    <w:pPr>
      <w:pStyle w:val="berschrift2"/>
    </w:pPr>
    <w:r>
      <w:rPr>
        <w:noProof/>
      </w:rPr>
      <w:drawing>
        <wp:anchor distT="0" distB="0" distL="114300" distR="114300" simplePos="0" relativeHeight="251657216" behindDoc="0" locked="0" layoutInCell="1" allowOverlap="1">
          <wp:simplePos x="0" y="0"/>
          <wp:positionH relativeFrom="column">
            <wp:posOffset>5208905</wp:posOffset>
          </wp:positionH>
          <wp:positionV relativeFrom="paragraph">
            <wp:posOffset>-13970</wp:posOffset>
          </wp:positionV>
          <wp:extent cx="828675" cy="1057275"/>
          <wp:effectExtent l="0" t="0" r="9525" b="9525"/>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Regierungspräsidium Kassel </w:t>
    </w:r>
  </w:p>
  <w:p w:rsidR="006C2967" w:rsidRPr="000454D2" w:rsidRDefault="00AB0F86">
    <w:pPr>
      <w:rPr>
        <w:b/>
        <w:i/>
        <w:vanish/>
      </w:rPr>
    </w:pPr>
    <w:r w:rsidRPr="00626B57">
      <w:rPr>
        <w:i/>
      </w:rPr>
      <w:t xml:space="preserve">                                                            </w:t>
    </w:r>
    <w:r w:rsidR="006C2967" w:rsidRPr="000454D2">
      <w:rPr>
        <w:b/>
        <w:i/>
        <w:sz w:val="32"/>
      </w:rPr>
      <w:t xml:space="preserve"> </w:t>
    </w:r>
    <w:r w:rsidR="006C2967" w:rsidRPr="000454D2">
      <w:rPr>
        <w:b/>
        <w:i/>
        <w:vanish/>
        <w:sz w:val="32"/>
      </w:rPr>
      <w:t>Entwurf</w:t>
    </w:r>
  </w:p>
  <w:p w:rsidR="006C2967" w:rsidRDefault="006C2967">
    <w:pPr>
      <w:ind w:right="8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E70"/>
    <w:multiLevelType w:val="hybridMultilevel"/>
    <w:tmpl w:val="27A2C350"/>
    <w:lvl w:ilvl="0" w:tplc="04070001">
      <w:start w:val="1"/>
      <w:numFmt w:val="bullet"/>
      <w:lvlText w:val=""/>
      <w:lvlJc w:val="left"/>
      <w:pPr>
        <w:ind w:left="720" w:hanging="360"/>
      </w:pPr>
      <w:rPr>
        <w:rFonts w:ascii="Symbol" w:hAnsi="Symbol" w:hint="default"/>
      </w:rPr>
    </w:lvl>
    <w:lvl w:ilvl="1" w:tplc="3C168DE4">
      <w:start w:val="7"/>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9D5629"/>
    <w:multiLevelType w:val="multilevel"/>
    <w:tmpl w:val="1324BB68"/>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18F533F9"/>
    <w:multiLevelType w:val="hybridMultilevel"/>
    <w:tmpl w:val="4DFA0786"/>
    <w:lvl w:ilvl="0" w:tplc="3C168DE4">
      <w:start w:val="7"/>
      <w:numFmt w:val="bullet"/>
      <w:lvlText w:val="-"/>
      <w:lvlJc w:val="left"/>
      <w:pPr>
        <w:ind w:left="3447" w:hanging="360"/>
      </w:pPr>
      <w:rPr>
        <w:rFonts w:ascii="Times New Roman" w:eastAsia="Times New Roman" w:hAnsi="Times New Roman" w:cs="Times New Roman" w:hint="default"/>
      </w:rPr>
    </w:lvl>
    <w:lvl w:ilvl="1" w:tplc="04070003">
      <w:start w:val="1"/>
      <w:numFmt w:val="bullet"/>
      <w:lvlText w:val="o"/>
      <w:lvlJc w:val="left"/>
      <w:pPr>
        <w:ind w:left="4167" w:hanging="360"/>
      </w:pPr>
      <w:rPr>
        <w:rFonts w:ascii="Courier New" w:hAnsi="Courier New" w:cs="Courier New" w:hint="default"/>
      </w:rPr>
    </w:lvl>
    <w:lvl w:ilvl="2" w:tplc="04070005" w:tentative="1">
      <w:start w:val="1"/>
      <w:numFmt w:val="bullet"/>
      <w:lvlText w:val=""/>
      <w:lvlJc w:val="left"/>
      <w:pPr>
        <w:ind w:left="4887" w:hanging="360"/>
      </w:pPr>
      <w:rPr>
        <w:rFonts w:ascii="Wingdings" w:hAnsi="Wingdings" w:hint="default"/>
      </w:rPr>
    </w:lvl>
    <w:lvl w:ilvl="3" w:tplc="04070001" w:tentative="1">
      <w:start w:val="1"/>
      <w:numFmt w:val="bullet"/>
      <w:lvlText w:val=""/>
      <w:lvlJc w:val="left"/>
      <w:pPr>
        <w:ind w:left="5607" w:hanging="360"/>
      </w:pPr>
      <w:rPr>
        <w:rFonts w:ascii="Symbol" w:hAnsi="Symbol" w:hint="default"/>
      </w:rPr>
    </w:lvl>
    <w:lvl w:ilvl="4" w:tplc="04070003" w:tentative="1">
      <w:start w:val="1"/>
      <w:numFmt w:val="bullet"/>
      <w:lvlText w:val="o"/>
      <w:lvlJc w:val="left"/>
      <w:pPr>
        <w:ind w:left="6327" w:hanging="360"/>
      </w:pPr>
      <w:rPr>
        <w:rFonts w:ascii="Courier New" w:hAnsi="Courier New" w:cs="Courier New" w:hint="default"/>
      </w:rPr>
    </w:lvl>
    <w:lvl w:ilvl="5" w:tplc="04070005" w:tentative="1">
      <w:start w:val="1"/>
      <w:numFmt w:val="bullet"/>
      <w:lvlText w:val=""/>
      <w:lvlJc w:val="left"/>
      <w:pPr>
        <w:ind w:left="7047" w:hanging="360"/>
      </w:pPr>
      <w:rPr>
        <w:rFonts w:ascii="Wingdings" w:hAnsi="Wingdings" w:hint="default"/>
      </w:rPr>
    </w:lvl>
    <w:lvl w:ilvl="6" w:tplc="04070001" w:tentative="1">
      <w:start w:val="1"/>
      <w:numFmt w:val="bullet"/>
      <w:lvlText w:val=""/>
      <w:lvlJc w:val="left"/>
      <w:pPr>
        <w:ind w:left="7767" w:hanging="360"/>
      </w:pPr>
      <w:rPr>
        <w:rFonts w:ascii="Symbol" w:hAnsi="Symbol" w:hint="default"/>
      </w:rPr>
    </w:lvl>
    <w:lvl w:ilvl="7" w:tplc="04070003" w:tentative="1">
      <w:start w:val="1"/>
      <w:numFmt w:val="bullet"/>
      <w:lvlText w:val="o"/>
      <w:lvlJc w:val="left"/>
      <w:pPr>
        <w:ind w:left="8487" w:hanging="360"/>
      </w:pPr>
      <w:rPr>
        <w:rFonts w:ascii="Courier New" w:hAnsi="Courier New" w:cs="Courier New" w:hint="default"/>
      </w:rPr>
    </w:lvl>
    <w:lvl w:ilvl="8" w:tplc="04070005" w:tentative="1">
      <w:start w:val="1"/>
      <w:numFmt w:val="bullet"/>
      <w:lvlText w:val=""/>
      <w:lvlJc w:val="left"/>
      <w:pPr>
        <w:ind w:left="9207" w:hanging="360"/>
      </w:pPr>
      <w:rPr>
        <w:rFonts w:ascii="Wingdings" w:hAnsi="Wingdings" w:hint="default"/>
      </w:rPr>
    </w:lvl>
  </w:abstractNum>
  <w:abstractNum w:abstractNumId="3" w15:restartNumberingAfterBreak="0">
    <w:nsid w:val="2C3F2042"/>
    <w:multiLevelType w:val="hybridMultilevel"/>
    <w:tmpl w:val="80A22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D4550B"/>
    <w:multiLevelType w:val="hybridMultilevel"/>
    <w:tmpl w:val="9954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8B76E1"/>
    <w:multiLevelType w:val="hybridMultilevel"/>
    <w:tmpl w:val="EEE0C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CE31CC"/>
    <w:multiLevelType w:val="hybridMultilevel"/>
    <w:tmpl w:val="65943356"/>
    <w:lvl w:ilvl="0" w:tplc="F1028B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6373A4"/>
    <w:multiLevelType w:val="hybridMultilevel"/>
    <w:tmpl w:val="1DB63A3A"/>
    <w:lvl w:ilvl="0" w:tplc="E072171E">
      <w:start w:val="2"/>
      <w:numFmt w:val="upperRoman"/>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C92CAE"/>
    <w:multiLevelType w:val="hybridMultilevel"/>
    <w:tmpl w:val="51A6C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240B3C"/>
    <w:multiLevelType w:val="hybridMultilevel"/>
    <w:tmpl w:val="89923A6E"/>
    <w:lvl w:ilvl="0" w:tplc="F1028B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0A65E1"/>
    <w:multiLevelType w:val="hybridMultilevel"/>
    <w:tmpl w:val="E938B5E8"/>
    <w:lvl w:ilvl="0" w:tplc="8D4885A0">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D1209E"/>
    <w:multiLevelType w:val="hybridMultilevel"/>
    <w:tmpl w:val="EED28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711A99"/>
    <w:multiLevelType w:val="hybridMultilevel"/>
    <w:tmpl w:val="DD3E384E"/>
    <w:lvl w:ilvl="0" w:tplc="38FC8E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C8567F"/>
    <w:multiLevelType w:val="hybridMultilevel"/>
    <w:tmpl w:val="23164952"/>
    <w:lvl w:ilvl="0" w:tplc="04070001">
      <w:start w:val="1"/>
      <w:numFmt w:val="bullet"/>
      <w:lvlText w:val=""/>
      <w:lvlJc w:val="left"/>
      <w:pPr>
        <w:ind w:left="1287" w:hanging="360"/>
      </w:pPr>
      <w:rPr>
        <w:rFonts w:ascii="Symbol" w:hAnsi="Symbol"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4" w15:restartNumberingAfterBreak="0">
    <w:nsid w:val="6E8941D9"/>
    <w:multiLevelType w:val="hybridMultilevel"/>
    <w:tmpl w:val="D666BBB6"/>
    <w:lvl w:ilvl="0" w:tplc="3C168DE4">
      <w:start w:val="7"/>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98280D"/>
    <w:multiLevelType w:val="hybridMultilevel"/>
    <w:tmpl w:val="E9D2CC70"/>
    <w:lvl w:ilvl="0" w:tplc="3364CFDC">
      <w:start w:val="5"/>
      <w:numFmt w:val="upperRoman"/>
      <w:lvlText w:val="-"/>
      <w:lvlJc w:val="left"/>
      <w:pPr>
        <w:tabs>
          <w:tab w:val="num" w:pos="1080"/>
        </w:tabs>
        <w:ind w:left="1080" w:hanging="72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FB6787"/>
    <w:multiLevelType w:val="hybridMultilevel"/>
    <w:tmpl w:val="91748252"/>
    <w:lvl w:ilvl="0" w:tplc="F800B0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F66FB5"/>
    <w:multiLevelType w:val="hybridMultilevel"/>
    <w:tmpl w:val="B28E5F00"/>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10"/>
  </w:num>
  <w:num w:numId="4">
    <w:abstractNumId w:val="5"/>
  </w:num>
  <w:num w:numId="5">
    <w:abstractNumId w:val="16"/>
  </w:num>
  <w:num w:numId="6">
    <w:abstractNumId w:val="11"/>
  </w:num>
  <w:num w:numId="7">
    <w:abstractNumId w:val="8"/>
  </w:num>
  <w:num w:numId="8">
    <w:abstractNumId w:val="3"/>
  </w:num>
  <w:num w:numId="9">
    <w:abstractNumId w:val="4"/>
  </w:num>
  <w:num w:numId="10">
    <w:abstractNumId w:val="6"/>
  </w:num>
  <w:num w:numId="11">
    <w:abstractNumId w:val="7"/>
  </w:num>
  <w:num w:numId="12">
    <w:abstractNumId w:val="1"/>
  </w:num>
  <w:num w:numId="13">
    <w:abstractNumId w:val="14"/>
  </w:num>
  <w:num w:numId="14">
    <w:abstractNumId w:val="12"/>
  </w:num>
  <w:num w:numId="15">
    <w:abstractNumId w:val="9"/>
  </w:num>
  <w:num w:numId="16">
    <w:abstractNumId w:val="2"/>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1"/>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6C"/>
    <w:rsid w:val="00014A7B"/>
    <w:rsid w:val="000153E9"/>
    <w:rsid w:val="00022237"/>
    <w:rsid w:val="00026558"/>
    <w:rsid w:val="00035FBB"/>
    <w:rsid w:val="00037A17"/>
    <w:rsid w:val="000426A9"/>
    <w:rsid w:val="00042CC4"/>
    <w:rsid w:val="000454D2"/>
    <w:rsid w:val="0005078E"/>
    <w:rsid w:val="000508C4"/>
    <w:rsid w:val="00057625"/>
    <w:rsid w:val="00060B39"/>
    <w:rsid w:val="000617D2"/>
    <w:rsid w:val="00076C25"/>
    <w:rsid w:val="00077332"/>
    <w:rsid w:val="00077BAE"/>
    <w:rsid w:val="00097B91"/>
    <w:rsid w:val="000A2F2B"/>
    <w:rsid w:val="000A313C"/>
    <w:rsid w:val="000A528B"/>
    <w:rsid w:val="000A7221"/>
    <w:rsid w:val="000A772D"/>
    <w:rsid w:val="000B26AC"/>
    <w:rsid w:val="000C415B"/>
    <w:rsid w:val="000D0123"/>
    <w:rsid w:val="000D07D8"/>
    <w:rsid w:val="000D303A"/>
    <w:rsid w:val="000E172B"/>
    <w:rsid w:val="000E1862"/>
    <w:rsid w:val="000E2BBA"/>
    <w:rsid w:val="000E4902"/>
    <w:rsid w:val="000F35D2"/>
    <w:rsid w:val="00102258"/>
    <w:rsid w:val="00114BC9"/>
    <w:rsid w:val="00122A93"/>
    <w:rsid w:val="00130BAC"/>
    <w:rsid w:val="00137589"/>
    <w:rsid w:val="001375C4"/>
    <w:rsid w:val="001419A5"/>
    <w:rsid w:val="001438D9"/>
    <w:rsid w:val="00170D73"/>
    <w:rsid w:val="00177F95"/>
    <w:rsid w:val="00180970"/>
    <w:rsid w:val="00183F50"/>
    <w:rsid w:val="00190043"/>
    <w:rsid w:val="00192D6B"/>
    <w:rsid w:val="00193DEE"/>
    <w:rsid w:val="00195172"/>
    <w:rsid w:val="001A09FD"/>
    <w:rsid w:val="001A7144"/>
    <w:rsid w:val="001B3A59"/>
    <w:rsid w:val="001C538A"/>
    <w:rsid w:val="001C646F"/>
    <w:rsid w:val="001D5942"/>
    <w:rsid w:val="001E359F"/>
    <w:rsid w:val="001F71FD"/>
    <w:rsid w:val="00204056"/>
    <w:rsid w:val="00206F06"/>
    <w:rsid w:val="00210FEF"/>
    <w:rsid w:val="00213817"/>
    <w:rsid w:val="00222E7E"/>
    <w:rsid w:val="002261DA"/>
    <w:rsid w:val="00231349"/>
    <w:rsid w:val="00233923"/>
    <w:rsid w:val="0024474E"/>
    <w:rsid w:val="00254B91"/>
    <w:rsid w:val="00255871"/>
    <w:rsid w:val="00255AB9"/>
    <w:rsid w:val="00267FD3"/>
    <w:rsid w:val="00273275"/>
    <w:rsid w:val="00273B3F"/>
    <w:rsid w:val="002843A4"/>
    <w:rsid w:val="00290F5E"/>
    <w:rsid w:val="00295D1A"/>
    <w:rsid w:val="002A605C"/>
    <w:rsid w:val="002A6A31"/>
    <w:rsid w:val="002A6CE2"/>
    <w:rsid w:val="002B1972"/>
    <w:rsid w:val="002B2FC0"/>
    <w:rsid w:val="002C213D"/>
    <w:rsid w:val="002D7D3E"/>
    <w:rsid w:val="002E673D"/>
    <w:rsid w:val="002E7024"/>
    <w:rsid w:val="002F1AA1"/>
    <w:rsid w:val="002F2E0A"/>
    <w:rsid w:val="002F5EEA"/>
    <w:rsid w:val="00303200"/>
    <w:rsid w:val="003053D5"/>
    <w:rsid w:val="00312849"/>
    <w:rsid w:val="00317670"/>
    <w:rsid w:val="00317CC3"/>
    <w:rsid w:val="00325815"/>
    <w:rsid w:val="00330598"/>
    <w:rsid w:val="00336825"/>
    <w:rsid w:val="00340916"/>
    <w:rsid w:val="0037505F"/>
    <w:rsid w:val="00381AF8"/>
    <w:rsid w:val="00385D04"/>
    <w:rsid w:val="00390548"/>
    <w:rsid w:val="0039243B"/>
    <w:rsid w:val="00392C46"/>
    <w:rsid w:val="00395CA5"/>
    <w:rsid w:val="00396DE0"/>
    <w:rsid w:val="003A2490"/>
    <w:rsid w:val="003B13FD"/>
    <w:rsid w:val="003B1673"/>
    <w:rsid w:val="003C06D8"/>
    <w:rsid w:val="003C3EDD"/>
    <w:rsid w:val="003D36A9"/>
    <w:rsid w:val="003D3805"/>
    <w:rsid w:val="003D43C1"/>
    <w:rsid w:val="003D56A5"/>
    <w:rsid w:val="003D7A41"/>
    <w:rsid w:val="003E0442"/>
    <w:rsid w:val="003E3DBD"/>
    <w:rsid w:val="003E5057"/>
    <w:rsid w:val="003E6EEB"/>
    <w:rsid w:val="003F366D"/>
    <w:rsid w:val="003F64CC"/>
    <w:rsid w:val="0040239F"/>
    <w:rsid w:val="00403009"/>
    <w:rsid w:val="00403DF3"/>
    <w:rsid w:val="00404A06"/>
    <w:rsid w:val="004217FB"/>
    <w:rsid w:val="00423DFF"/>
    <w:rsid w:val="00424DA6"/>
    <w:rsid w:val="0043609D"/>
    <w:rsid w:val="00437D52"/>
    <w:rsid w:val="0044011A"/>
    <w:rsid w:val="004415D6"/>
    <w:rsid w:val="0045064D"/>
    <w:rsid w:val="004611F0"/>
    <w:rsid w:val="00462EEB"/>
    <w:rsid w:val="00466513"/>
    <w:rsid w:val="00471D4E"/>
    <w:rsid w:val="004809C6"/>
    <w:rsid w:val="004840B3"/>
    <w:rsid w:val="00491F1A"/>
    <w:rsid w:val="00492865"/>
    <w:rsid w:val="004A2383"/>
    <w:rsid w:val="004A3938"/>
    <w:rsid w:val="004A5887"/>
    <w:rsid w:val="004A7201"/>
    <w:rsid w:val="004B7085"/>
    <w:rsid w:val="004C1F38"/>
    <w:rsid w:val="004C286E"/>
    <w:rsid w:val="004C5F45"/>
    <w:rsid w:val="004C6E0F"/>
    <w:rsid w:val="004D29C5"/>
    <w:rsid w:val="004D3830"/>
    <w:rsid w:val="004E19F8"/>
    <w:rsid w:val="004E365A"/>
    <w:rsid w:val="004F051E"/>
    <w:rsid w:val="004F0B78"/>
    <w:rsid w:val="005109AE"/>
    <w:rsid w:val="00510DC4"/>
    <w:rsid w:val="00514A17"/>
    <w:rsid w:val="0052248C"/>
    <w:rsid w:val="00523788"/>
    <w:rsid w:val="00534493"/>
    <w:rsid w:val="005360C2"/>
    <w:rsid w:val="00543F23"/>
    <w:rsid w:val="005467D6"/>
    <w:rsid w:val="005534EA"/>
    <w:rsid w:val="00554E19"/>
    <w:rsid w:val="005626E8"/>
    <w:rsid w:val="00562FF1"/>
    <w:rsid w:val="0056371F"/>
    <w:rsid w:val="005661C1"/>
    <w:rsid w:val="00580758"/>
    <w:rsid w:val="0058527C"/>
    <w:rsid w:val="005A3C3C"/>
    <w:rsid w:val="005B2A40"/>
    <w:rsid w:val="005B47E5"/>
    <w:rsid w:val="005B55EB"/>
    <w:rsid w:val="005C3798"/>
    <w:rsid w:val="005D5175"/>
    <w:rsid w:val="005D6B1C"/>
    <w:rsid w:val="005E070E"/>
    <w:rsid w:val="005E3FFD"/>
    <w:rsid w:val="005E7737"/>
    <w:rsid w:val="005E7AAD"/>
    <w:rsid w:val="00600BB0"/>
    <w:rsid w:val="00604930"/>
    <w:rsid w:val="0060639B"/>
    <w:rsid w:val="00607B16"/>
    <w:rsid w:val="00610D6D"/>
    <w:rsid w:val="00611560"/>
    <w:rsid w:val="00611EBA"/>
    <w:rsid w:val="00615836"/>
    <w:rsid w:val="0062196E"/>
    <w:rsid w:val="00626236"/>
    <w:rsid w:val="00626B57"/>
    <w:rsid w:val="00632FCE"/>
    <w:rsid w:val="00633A17"/>
    <w:rsid w:val="00635629"/>
    <w:rsid w:val="00635A60"/>
    <w:rsid w:val="006360C8"/>
    <w:rsid w:val="00637364"/>
    <w:rsid w:val="006407C7"/>
    <w:rsid w:val="00661AC6"/>
    <w:rsid w:val="0066356A"/>
    <w:rsid w:val="00673756"/>
    <w:rsid w:val="00675CC8"/>
    <w:rsid w:val="00676837"/>
    <w:rsid w:val="00691A4D"/>
    <w:rsid w:val="00695972"/>
    <w:rsid w:val="006973F4"/>
    <w:rsid w:val="006A3426"/>
    <w:rsid w:val="006A5F77"/>
    <w:rsid w:val="006A7D79"/>
    <w:rsid w:val="006B534E"/>
    <w:rsid w:val="006C2967"/>
    <w:rsid w:val="006C5F73"/>
    <w:rsid w:val="006D0E55"/>
    <w:rsid w:val="006E0485"/>
    <w:rsid w:val="006E23EB"/>
    <w:rsid w:val="006E68E0"/>
    <w:rsid w:val="006F232E"/>
    <w:rsid w:val="006F3CF7"/>
    <w:rsid w:val="006F79C8"/>
    <w:rsid w:val="00701460"/>
    <w:rsid w:val="00704327"/>
    <w:rsid w:val="00706239"/>
    <w:rsid w:val="007069BE"/>
    <w:rsid w:val="0070798C"/>
    <w:rsid w:val="00707DE9"/>
    <w:rsid w:val="007117C4"/>
    <w:rsid w:val="00713AC1"/>
    <w:rsid w:val="00717379"/>
    <w:rsid w:val="00720F4B"/>
    <w:rsid w:val="0072122E"/>
    <w:rsid w:val="0072330B"/>
    <w:rsid w:val="00730FE1"/>
    <w:rsid w:val="007315ED"/>
    <w:rsid w:val="0073299D"/>
    <w:rsid w:val="00733377"/>
    <w:rsid w:val="00746920"/>
    <w:rsid w:val="00747E5A"/>
    <w:rsid w:val="00752F88"/>
    <w:rsid w:val="00764696"/>
    <w:rsid w:val="00764DE8"/>
    <w:rsid w:val="00774575"/>
    <w:rsid w:val="00777CAD"/>
    <w:rsid w:val="00784079"/>
    <w:rsid w:val="00787419"/>
    <w:rsid w:val="00791ECB"/>
    <w:rsid w:val="007A00D1"/>
    <w:rsid w:val="007A4517"/>
    <w:rsid w:val="007A72EC"/>
    <w:rsid w:val="007A7EB2"/>
    <w:rsid w:val="007B143D"/>
    <w:rsid w:val="007C7F30"/>
    <w:rsid w:val="007D4312"/>
    <w:rsid w:val="007F2209"/>
    <w:rsid w:val="00800B23"/>
    <w:rsid w:val="00801B55"/>
    <w:rsid w:val="00802B30"/>
    <w:rsid w:val="00805FE3"/>
    <w:rsid w:val="00812419"/>
    <w:rsid w:val="00812729"/>
    <w:rsid w:val="008146B7"/>
    <w:rsid w:val="00815479"/>
    <w:rsid w:val="008260DC"/>
    <w:rsid w:val="008263EE"/>
    <w:rsid w:val="00831F04"/>
    <w:rsid w:val="00843AEB"/>
    <w:rsid w:val="0084490D"/>
    <w:rsid w:val="00850D75"/>
    <w:rsid w:val="00851EED"/>
    <w:rsid w:val="00855BF9"/>
    <w:rsid w:val="008560FB"/>
    <w:rsid w:val="008565F5"/>
    <w:rsid w:val="008745D0"/>
    <w:rsid w:val="0088069D"/>
    <w:rsid w:val="00881BD7"/>
    <w:rsid w:val="0088432B"/>
    <w:rsid w:val="00885E7D"/>
    <w:rsid w:val="00895FBC"/>
    <w:rsid w:val="008A1BC6"/>
    <w:rsid w:val="008A2DA2"/>
    <w:rsid w:val="008A5336"/>
    <w:rsid w:val="008B058C"/>
    <w:rsid w:val="008B53F5"/>
    <w:rsid w:val="008C2515"/>
    <w:rsid w:val="008C6A70"/>
    <w:rsid w:val="008D084B"/>
    <w:rsid w:val="008D0F49"/>
    <w:rsid w:val="008E6ADD"/>
    <w:rsid w:val="00902A67"/>
    <w:rsid w:val="00912B31"/>
    <w:rsid w:val="00914660"/>
    <w:rsid w:val="00920329"/>
    <w:rsid w:val="0093342C"/>
    <w:rsid w:val="00943E2A"/>
    <w:rsid w:val="00947776"/>
    <w:rsid w:val="009477AE"/>
    <w:rsid w:val="00952550"/>
    <w:rsid w:val="00954901"/>
    <w:rsid w:val="009636A8"/>
    <w:rsid w:val="00972552"/>
    <w:rsid w:val="00982EA9"/>
    <w:rsid w:val="0098469A"/>
    <w:rsid w:val="0099151F"/>
    <w:rsid w:val="00991637"/>
    <w:rsid w:val="009A282D"/>
    <w:rsid w:val="009A514E"/>
    <w:rsid w:val="009A5935"/>
    <w:rsid w:val="009B1D2E"/>
    <w:rsid w:val="009B30BC"/>
    <w:rsid w:val="009B4222"/>
    <w:rsid w:val="009B67EF"/>
    <w:rsid w:val="009B707F"/>
    <w:rsid w:val="009C19B8"/>
    <w:rsid w:val="009C2BD0"/>
    <w:rsid w:val="009C36A0"/>
    <w:rsid w:val="009C480D"/>
    <w:rsid w:val="009D12B5"/>
    <w:rsid w:val="009D2BD6"/>
    <w:rsid w:val="009D4AC7"/>
    <w:rsid w:val="009D5245"/>
    <w:rsid w:val="009E1A62"/>
    <w:rsid w:val="009E308F"/>
    <w:rsid w:val="009F1ACA"/>
    <w:rsid w:val="00A0360C"/>
    <w:rsid w:val="00A04B03"/>
    <w:rsid w:val="00A06B92"/>
    <w:rsid w:val="00A06D75"/>
    <w:rsid w:val="00A13F72"/>
    <w:rsid w:val="00A26855"/>
    <w:rsid w:val="00A26C2A"/>
    <w:rsid w:val="00A36726"/>
    <w:rsid w:val="00A375D2"/>
    <w:rsid w:val="00A41352"/>
    <w:rsid w:val="00A511DB"/>
    <w:rsid w:val="00A5155F"/>
    <w:rsid w:val="00A52EB4"/>
    <w:rsid w:val="00A54BF6"/>
    <w:rsid w:val="00A61C5B"/>
    <w:rsid w:val="00A701B6"/>
    <w:rsid w:val="00A70934"/>
    <w:rsid w:val="00A7335B"/>
    <w:rsid w:val="00A74135"/>
    <w:rsid w:val="00A846A2"/>
    <w:rsid w:val="00A84C24"/>
    <w:rsid w:val="00A9743B"/>
    <w:rsid w:val="00AA0CBD"/>
    <w:rsid w:val="00AA3949"/>
    <w:rsid w:val="00AB0F86"/>
    <w:rsid w:val="00AC5F01"/>
    <w:rsid w:val="00AD3184"/>
    <w:rsid w:val="00AE0091"/>
    <w:rsid w:val="00AF3326"/>
    <w:rsid w:val="00AF3EB5"/>
    <w:rsid w:val="00AF45AD"/>
    <w:rsid w:val="00AF6596"/>
    <w:rsid w:val="00B00291"/>
    <w:rsid w:val="00B0324B"/>
    <w:rsid w:val="00B03864"/>
    <w:rsid w:val="00B055C0"/>
    <w:rsid w:val="00B07A0D"/>
    <w:rsid w:val="00B17362"/>
    <w:rsid w:val="00B24B9D"/>
    <w:rsid w:val="00B339CD"/>
    <w:rsid w:val="00B37F48"/>
    <w:rsid w:val="00B408E0"/>
    <w:rsid w:val="00B41EAA"/>
    <w:rsid w:val="00B4399D"/>
    <w:rsid w:val="00B43ADE"/>
    <w:rsid w:val="00B45B84"/>
    <w:rsid w:val="00B477F0"/>
    <w:rsid w:val="00B55E3C"/>
    <w:rsid w:val="00B6118A"/>
    <w:rsid w:val="00B64B85"/>
    <w:rsid w:val="00B76BAD"/>
    <w:rsid w:val="00B76E03"/>
    <w:rsid w:val="00B84685"/>
    <w:rsid w:val="00B915C8"/>
    <w:rsid w:val="00B933C1"/>
    <w:rsid w:val="00B95A9F"/>
    <w:rsid w:val="00B970AA"/>
    <w:rsid w:val="00BA2405"/>
    <w:rsid w:val="00BA4007"/>
    <w:rsid w:val="00BA5543"/>
    <w:rsid w:val="00BB4EB7"/>
    <w:rsid w:val="00BB63CA"/>
    <w:rsid w:val="00BB6B3F"/>
    <w:rsid w:val="00BB7197"/>
    <w:rsid w:val="00BC2B63"/>
    <w:rsid w:val="00BC503F"/>
    <w:rsid w:val="00BC583C"/>
    <w:rsid w:val="00BD421F"/>
    <w:rsid w:val="00BD6601"/>
    <w:rsid w:val="00BE2968"/>
    <w:rsid w:val="00BE5CD0"/>
    <w:rsid w:val="00BF0750"/>
    <w:rsid w:val="00BF42D9"/>
    <w:rsid w:val="00BF63FD"/>
    <w:rsid w:val="00C1071F"/>
    <w:rsid w:val="00C17F82"/>
    <w:rsid w:val="00C3396C"/>
    <w:rsid w:val="00C357F4"/>
    <w:rsid w:val="00C363AA"/>
    <w:rsid w:val="00C41EC8"/>
    <w:rsid w:val="00C46BAC"/>
    <w:rsid w:val="00C51F4A"/>
    <w:rsid w:val="00C539DE"/>
    <w:rsid w:val="00C53C81"/>
    <w:rsid w:val="00C6319E"/>
    <w:rsid w:val="00C6321B"/>
    <w:rsid w:val="00C73BE3"/>
    <w:rsid w:val="00C73F20"/>
    <w:rsid w:val="00C74789"/>
    <w:rsid w:val="00C752B6"/>
    <w:rsid w:val="00C75E38"/>
    <w:rsid w:val="00C8537B"/>
    <w:rsid w:val="00C91192"/>
    <w:rsid w:val="00C9552A"/>
    <w:rsid w:val="00CB0B9E"/>
    <w:rsid w:val="00CB612A"/>
    <w:rsid w:val="00CC3241"/>
    <w:rsid w:val="00CC7950"/>
    <w:rsid w:val="00CD0E4E"/>
    <w:rsid w:val="00CD3FD7"/>
    <w:rsid w:val="00CE1CD8"/>
    <w:rsid w:val="00CE33E2"/>
    <w:rsid w:val="00CE7770"/>
    <w:rsid w:val="00CF4075"/>
    <w:rsid w:val="00D0022C"/>
    <w:rsid w:val="00D07B85"/>
    <w:rsid w:val="00D107DF"/>
    <w:rsid w:val="00D112AF"/>
    <w:rsid w:val="00D135CF"/>
    <w:rsid w:val="00D1571B"/>
    <w:rsid w:val="00D2265E"/>
    <w:rsid w:val="00D26C1F"/>
    <w:rsid w:val="00D373F1"/>
    <w:rsid w:val="00D413B8"/>
    <w:rsid w:val="00D47000"/>
    <w:rsid w:val="00D56228"/>
    <w:rsid w:val="00D566DD"/>
    <w:rsid w:val="00D60919"/>
    <w:rsid w:val="00D7132C"/>
    <w:rsid w:val="00D73354"/>
    <w:rsid w:val="00D80BA8"/>
    <w:rsid w:val="00D83B31"/>
    <w:rsid w:val="00D93C9C"/>
    <w:rsid w:val="00D94909"/>
    <w:rsid w:val="00D96409"/>
    <w:rsid w:val="00DA43A6"/>
    <w:rsid w:val="00DB011B"/>
    <w:rsid w:val="00DB06D3"/>
    <w:rsid w:val="00DC2AA6"/>
    <w:rsid w:val="00DC409D"/>
    <w:rsid w:val="00DC62AB"/>
    <w:rsid w:val="00DC6B5B"/>
    <w:rsid w:val="00DD17A2"/>
    <w:rsid w:val="00DD2F66"/>
    <w:rsid w:val="00DD2FA6"/>
    <w:rsid w:val="00DD643C"/>
    <w:rsid w:val="00DD67CF"/>
    <w:rsid w:val="00DE0649"/>
    <w:rsid w:val="00DE4B82"/>
    <w:rsid w:val="00E0624E"/>
    <w:rsid w:val="00E161B1"/>
    <w:rsid w:val="00E17832"/>
    <w:rsid w:val="00E2023F"/>
    <w:rsid w:val="00E21D0B"/>
    <w:rsid w:val="00E24666"/>
    <w:rsid w:val="00E3251D"/>
    <w:rsid w:val="00E3380B"/>
    <w:rsid w:val="00E41D0B"/>
    <w:rsid w:val="00E4252F"/>
    <w:rsid w:val="00E47DDD"/>
    <w:rsid w:val="00E53108"/>
    <w:rsid w:val="00E53649"/>
    <w:rsid w:val="00E53EA8"/>
    <w:rsid w:val="00E6329B"/>
    <w:rsid w:val="00E63E3E"/>
    <w:rsid w:val="00E7025D"/>
    <w:rsid w:val="00E73FC3"/>
    <w:rsid w:val="00E75AE2"/>
    <w:rsid w:val="00E91E91"/>
    <w:rsid w:val="00E9218F"/>
    <w:rsid w:val="00E93B31"/>
    <w:rsid w:val="00E96924"/>
    <w:rsid w:val="00EA047F"/>
    <w:rsid w:val="00EA4433"/>
    <w:rsid w:val="00EB1504"/>
    <w:rsid w:val="00EB2FAA"/>
    <w:rsid w:val="00EB60D6"/>
    <w:rsid w:val="00EC3515"/>
    <w:rsid w:val="00EC5530"/>
    <w:rsid w:val="00EC5603"/>
    <w:rsid w:val="00EE0C90"/>
    <w:rsid w:val="00EF096A"/>
    <w:rsid w:val="00EF3032"/>
    <w:rsid w:val="00EF3256"/>
    <w:rsid w:val="00F02A0A"/>
    <w:rsid w:val="00F041CB"/>
    <w:rsid w:val="00F06D66"/>
    <w:rsid w:val="00F07FDF"/>
    <w:rsid w:val="00F13750"/>
    <w:rsid w:val="00F217BA"/>
    <w:rsid w:val="00F22F51"/>
    <w:rsid w:val="00F23771"/>
    <w:rsid w:val="00F237E5"/>
    <w:rsid w:val="00F35475"/>
    <w:rsid w:val="00F3736F"/>
    <w:rsid w:val="00F379FB"/>
    <w:rsid w:val="00F424F0"/>
    <w:rsid w:val="00F42A4E"/>
    <w:rsid w:val="00F610B8"/>
    <w:rsid w:val="00F6239D"/>
    <w:rsid w:val="00F66727"/>
    <w:rsid w:val="00F75FE2"/>
    <w:rsid w:val="00F76E4D"/>
    <w:rsid w:val="00F80113"/>
    <w:rsid w:val="00F826CD"/>
    <w:rsid w:val="00F85355"/>
    <w:rsid w:val="00F92CA2"/>
    <w:rsid w:val="00F959AC"/>
    <w:rsid w:val="00F95C36"/>
    <w:rsid w:val="00FB12F7"/>
    <w:rsid w:val="00FB23EC"/>
    <w:rsid w:val="00FB6A1E"/>
    <w:rsid w:val="00FC359F"/>
    <w:rsid w:val="00FC5A87"/>
    <w:rsid w:val="00FD0079"/>
    <w:rsid w:val="00FD0AEC"/>
    <w:rsid w:val="00FD138E"/>
    <w:rsid w:val="00FD59E6"/>
    <w:rsid w:val="00FE050C"/>
    <w:rsid w:val="00FE6888"/>
    <w:rsid w:val="00FE6C08"/>
    <w:rsid w:val="00FF0F97"/>
    <w:rsid w:val="00FF17E4"/>
    <w:rsid w:val="00FF44F5"/>
    <w:rsid w:val="00FF5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843CD9-FF97-42D9-BD25-5372D2EF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4"/>
      <w:szCs w:val="24"/>
    </w:rPr>
  </w:style>
  <w:style w:type="paragraph" w:styleId="berschrift1">
    <w:name w:val="heading 1"/>
    <w:basedOn w:val="Standard"/>
    <w:next w:val="Standard"/>
    <w:qFormat/>
    <w:pPr>
      <w:keepNext/>
      <w:spacing w:before="240" w:after="60"/>
      <w:outlineLvl w:val="0"/>
    </w:pPr>
    <w:rPr>
      <w:b/>
      <w:bCs/>
      <w:kern w:val="28"/>
      <w:sz w:val="28"/>
      <w:szCs w:val="28"/>
    </w:rPr>
  </w:style>
  <w:style w:type="paragraph" w:styleId="berschrift2">
    <w:name w:val="heading 2"/>
    <w:basedOn w:val="Standard"/>
    <w:next w:val="Standard"/>
    <w:qFormat/>
    <w:pPr>
      <w:keepNext/>
      <w:outlineLvl w:val="1"/>
    </w:pPr>
    <w:rPr>
      <w:b/>
      <w:bCs/>
      <w:sz w:val="22"/>
      <w:szCs w:val="22"/>
    </w:rPr>
  </w:style>
  <w:style w:type="paragraph" w:styleId="berschrift3">
    <w:name w:val="heading 3"/>
    <w:basedOn w:val="Standard"/>
    <w:next w:val="Standard"/>
    <w:link w:val="berschrift3Zchn"/>
    <w:semiHidden/>
    <w:unhideWhenUsed/>
    <w:qFormat/>
    <w:rsid w:val="00791ECB"/>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Hyperlink">
    <w:name w:val="Hyperlink"/>
    <w:rPr>
      <w:color w:val="0000FF"/>
      <w:u w:val="single"/>
    </w:rPr>
  </w:style>
  <w:style w:type="paragraph" w:customStyle="1" w:styleId="geschftszeichen">
    <w:name w:val="geschäftszeichen"/>
    <w:basedOn w:val="Standard"/>
    <w:pPr>
      <w:tabs>
        <w:tab w:val="left" w:pos="1701"/>
      </w:tabs>
      <w:ind w:left="1701" w:hanging="1701"/>
    </w:pPr>
    <w:rPr>
      <w:rFonts w:ascii="Times New Roman" w:hAnsi="Times New Roman" w:cs="Times New Roman"/>
      <w:sz w:val="18"/>
      <w:szCs w:val="18"/>
    </w:rPr>
  </w:style>
  <w:style w:type="paragraph" w:customStyle="1" w:styleId="seitenzahl">
    <w:name w:val="seitenzahl"/>
    <w:basedOn w:val="Kopfzeile"/>
    <w:pPr>
      <w:tabs>
        <w:tab w:val="clear" w:pos="4536"/>
        <w:tab w:val="clear" w:pos="9072"/>
      </w:tabs>
      <w:jc w:val="center"/>
    </w:pPr>
  </w:style>
  <w:style w:type="paragraph" w:customStyle="1" w:styleId="Briefanschrift">
    <w:name w:val="Briefanschrift"/>
    <w:basedOn w:val="Standard"/>
    <w:pPr>
      <w:tabs>
        <w:tab w:val="left" w:pos="6379"/>
        <w:tab w:val="left" w:pos="7938"/>
      </w:tabs>
      <w:spacing w:before="599"/>
    </w:pPr>
    <w:rPr>
      <w:sz w:val="18"/>
      <w:szCs w:val="18"/>
    </w:rPr>
  </w:style>
  <w:style w:type="paragraph" w:customStyle="1" w:styleId="Betreff">
    <w:name w:val="Betreff"/>
    <w:basedOn w:val="Standard"/>
    <w:rPr>
      <w:b/>
      <w:bCs/>
    </w:r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customStyle="1" w:styleId="Formatvorlagegeschftszeichen10pt">
    <w:name w:val="Formatvorlage geschäftszeichen + 10 pt"/>
    <w:basedOn w:val="geschftszeichen"/>
    <w:rPr>
      <w:sz w:val="20"/>
    </w:rPr>
  </w:style>
  <w:style w:type="character" w:customStyle="1" w:styleId="geschftszeichenChar">
    <w:name w:val="geschäftszeichen Char"/>
    <w:rPr>
      <w:sz w:val="18"/>
      <w:szCs w:val="18"/>
      <w:lang w:val="de-DE" w:eastAsia="de-DE" w:bidi="ar-SA"/>
    </w:rPr>
  </w:style>
  <w:style w:type="character" w:customStyle="1" w:styleId="Formatvorlagegeschftszeichen10ptChar">
    <w:name w:val="Formatvorlage geschäftszeichen + 10 pt Char"/>
    <w:basedOn w:val="geschftszeichenChar"/>
    <w:rPr>
      <w:sz w:val="18"/>
      <w:szCs w:val="18"/>
      <w:lang w:val="de-DE" w:eastAsia="de-DE" w:bidi="ar-SA"/>
    </w:rPr>
  </w:style>
  <w:style w:type="paragraph" w:styleId="Sprechblasentext">
    <w:name w:val="Balloon Text"/>
    <w:basedOn w:val="Standard"/>
    <w:semiHidden/>
    <w:rsid w:val="009A5935"/>
    <w:rPr>
      <w:rFonts w:ascii="Tahoma" w:hAnsi="Tahoma" w:cs="Tahoma"/>
      <w:sz w:val="16"/>
      <w:szCs w:val="16"/>
    </w:rPr>
  </w:style>
  <w:style w:type="character" w:customStyle="1" w:styleId="Fischer-s">
    <w:name w:val="Fischer-s"/>
    <w:semiHidden/>
    <w:rsid w:val="008A5336"/>
    <w:rPr>
      <w:color w:val="427D64"/>
    </w:rPr>
  </w:style>
  <w:style w:type="paragraph" w:styleId="berarbeitung">
    <w:name w:val="Revision"/>
    <w:hidden/>
    <w:uiPriority w:val="99"/>
    <w:semiHidden/>
    <w:rsid w:val="00BB6B3F"/>
    <w:rPr>
      <w:rFonts w:ascii="Arial" w:hAnsi="Arial" w:cs="Arial"/>
      <w:sz w:val="24"/>
      <w:szCs w:val="24"/>
    </w:rPr>
  </w:style>
  <w:style w:type="paragraph" w:styleId="Listenabsatz">
    <w:name w:val="List Paragraph"/>
    <w:basedOn w:val="Standard"/>
    <w:uiPriority w:val="34"/>
    <w:qFormat/>
    <w:rsid w:val="00635A60"/>
    <w:pPr>
      <w:ind w:left="720"/>
      <w:contextualSpacing/>
    </w:pPr>
  </w:style>
  <w:style w:type="character" w:styleId="Platzhaltertext">
    <w:name w:val="Placeholder Text"/>
    <w:basedOn w:val="Absatz-Standardschriftart"/>
    <w:uiPriority w:val="99"/>
    <w:semiHidden/>
    <w:rsid w:val="00BF42D9"/>
    <w:rPr>
      <w:color w:val="808080"/>
    </w:rPr>
  </w:style>
  <w:style w:type="character" w:customStyle="1" w:styleId="FuzeileZchn">
    <w:name w:val="Fußzeile Zchn"/>
    <w:basedOn w:val="Absatz-Standardschriftart"/>
    <w:link w:val="Fuzeile"/>
    <w:rsid w:val="000D0123"/>
    <w:rPr>
      <w:rFonts w:ascii="Arial" w:hAnsi="Arial" w:cs="Arial"/>
      <w:sz w:val="24"/>
      <w:szCs w:val="24"/>
    </w:rPr>
  </w:style>
  <w:style w:type="paragraph" w:customStyle="1" w:styleId="FormatvorlageFuzeileoben">
    <w:name w:val="Formatvorlage Fußzeile oben"/>
    <w:basedOn w:val="Fuzeile"/>
    <w:qFormat/>
    <w:rsid w:val="003D36A9"/>
    <w:pPr>
      <w:framePr w:w="8333" w:h="1257" w:hRule="exact" w:hSpace="142" w:wrap="auto" w:vAnchor="page" w:hAnchor="page" w:x="1335" w:y="14945"/>
      <w:pBdr>
        <w:bottom w:val="single" w:sz="6" w:space="3" w:color="auto"/>
      </w:pBdr>
      <w:spacing w:before="20" w:line="264" w:lineRule="auto"/>
    </w:pPr>
    <w:rPr>
      <w:sz w:val="16"/>
      <w:szCs w:val="16"/>
    </w:rPr>
  </w:style>
  <w:style w:type="paragraph" w:customStyle="1" w:styleId="FormatvorlageFuzeileunten">
    <w:name w:val="Formatvorlage Fußzeile unten"/>
    <w:basedOn w:val="Fuzeile"/>
    <w:qFormat/>
    <w:rsid w:val="003D36A9"/>
    <w:pPr>
      <w:framePr w:w="8333" w:h="1441" w:hRule="exact" w:hSpace="142" w:wrap="auto" w:vAnchor="page" w:hAnchor="page" w:x="1335" w:y="14945"/>
      <w:spacing w:before="60"/>
    </w:pPr>
    <w:rPr>
      <w:sz w:val="16"/>
      <w:szCs w:val="16"/>
    </w:rPr>
  </w:style>
  <w:style w:type="table" w:styleId="Tabellenraster">
    <w:name w:val="Table Grid"/>
    <w:basedOn w:val="NormaleTabelle"/>
    <w:rsid w:val="00B0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semiHidden/>
    <w:rsid w:val="00791EC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5889">
      <w:bodyDiv w:val="1"/>
      <w:marLeft w:val="0"/>
      <w:marRight w:val="0"/>
      <w:marTop w:val="0"/>
      <w:marBottom w:val="0"/>
      <w:divBdr>
        <w:top w:val="none" w:sz="0" w:space="0" w:color="auto"/>
        <w:left w:val="none" w:sz="0" w:space="0" w:color="auto"/>
        <w:bottom w:val="none" w:sz="0" w:space="0" w:color="auto"/>
        <w:right w:val="none" w:sz="0" w:space="0" w:color="auto"/>
      </w:divBdr>
    </w:div>
    <w:div w:id="422604057">
      <w:bodyDiv w:val="1"/>
      <w:marLeft w:val="0"/>
      <w:marRight w:val="0"/>
      <w:marTop w:val="0"/>
      <w:marBottom w:val="0"/>
      <w:divBdr>
        <w:top w:val="none" w:sz="0" w:space="0" w:color="auto"/>
        <w:left w:val="none" w:sz="0" w:space="0" w:color="auto"/>
        <w:bottom w:val="none" w:sz="0" w:space="0" w:color="auto"/>
        <w:right w:val="none" w:sz="0" w:space="0" w:color="auto"/>
      </w:divBdr>
    </w:div>
    <w:div w:id="1284460022">
      <w:bodyDiv w:val="1"/>
      <w:marLeft w:val="0"/>
      <w:marRight w:val="0"/>
      <w:marTop w:val="0"/>
      <w:marBottom w:val="0"/>
      <w:divBdr>
        <w:top w:val="none" w:sz="0" w:space="0" w:color="auto"/>
        <w:left w:val="none" w:sz="0" w:space="0" w:color="auto"/>
        <w:bottom w:val="none" w:sz="0" w:space="0" w:color="auto"/>
        <w:right w:val="none" w:sz="0" w:space="0" w:color="auto"/>
      </w:divBdr>
    </w:div>
    <w:div w:id="1719817188">
      <w:bodyDiv w:val="1"/>
      <w:marLeft w:val="0"/>
      <w:marRight w:val="0"/>
      <w:marTop w:val="0"/>
      <w:marBottom w:val="0"/>
      <w:divBdr>
        <w:top w:val="none" w:sz="0" w:space="0" w:color="auto"/>
        <w:left w:val="none" w:sz="0" w:space="0" w:color="auto"/>
        <w:bottom w:val="none" w:sz="0" w:space="0" w:color="auto"/>
        <w:right w:val="none" w:sz="0" w:space="0" w:color="auto"/>
      </w:divBdr>
    </w:div>
    <w:div w:id="1761173291">
      <w:bodyDiv w:val="1"/>
      <w:marLeft w:val="0"/>
      <w:marRight w:val="0"/>
      <w:marTop w:val="0"/>
      <w:marBottom w:val="0"/>
      <w:divBdr>
        <w:top w:val="none" w:sz="0" w:space="0" w:color="auto"/>
        <w:left w:val="none" w:sz="0" w:space="0" w:color="auto"/>
        <w:bottom w:val="none" w:sz="0" w:space="0" w:color="auto"/>
        <w:right w:val="none" w:sz="0" w:space="0" w:color="auto"/>
      </w:divBdr>
    </w:div>
    <w:div w:id="1955792235">
      <w:bodyDiv w:val="1"/>
      <w:marLeft w:val="0"/>
      <w:marRight w:val="0"/>
      <w:marTop w:val="0"/>
      <w:marBottom w:val="0"/>
      <w:divBdr>
        <w:top w:val="none" w:sz="0" w:space="0" w:color="auto"/>
        <w:left w:val="none" w:sz="0" w:space="0" w:color="auto"/>
        <w:bottom w:val="none" w:sz="0" w:space="0" w:color="auto"/>
        <w:right w:val="none" w:sz="0" w:space="0" w:color="auto"/>
      </w:divBdr>
    </w:div>
    <w:div w:id="20903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DATENBANKEN\Ausbildungsfoerderung\AQB\Schreiben\Zuwendungsbescheid_202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4B876-0626-4C86-86FE-095E82DB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Zuwendungsbescheid_2024</Template>
  <TotalTime>0</TotalTime>
  <Pages>6</Pages>
  <Words>1240</Words>
  <Characters>9372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RP Kopfbogen</vt:lpstr>
    </vt:vector>
  </TitlesOfParts>
  <Company>Kassel</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 Kopfbogen</dc:title>
  <dc:subject>Mit F11 Anspringmarken</dc:subject>
  <dc:creator>Oetzel, Violetta (RPKS)</dc:creator>
  <dc:description>Vordruck Form B _x000d_
Oberer Seitenrand: 5 cm_x000d_
Faltmarke bei10,5 und 21,10 cm</dc:description>
  <cp:lastModifiedBy>Oetzel, Violetta (RPKS)</cp:lastModifiedBy>
  <cp:revision>1</cp:revision>
  <cp:lastPrinted>2015-06-05T08:23:00Z</cp:lastPrinted>
  <dcterms:created xsi:type="dcterms:W3CDTF">2024-07-04T12:44:00Z</dcterms:created>
  <dcterms:modified xsi:type="dcterms:W3CDTF">2024-07-04T12:44:00Z</dcterms:modified>
</cp:coreProperties>
</file>